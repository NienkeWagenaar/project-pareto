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1A48911B" w:rsidR="004B3664" w:rsidRPr="008041EC" w:rsidRDefault="00B73BD2" w:rsidP="00266A59">
      <w:pPr>
        <w:jc w:val="center"/>
        <w:rPr>
          <w:rFonts w:ascii="Times New Roman" w:hAnsi="Times New Roman" w:cs="Times New Roman"/>
          <w:bCs/>
          <w:sz w:val="26"/>
          <w:szCs w:val="26"/>
        </w:rPr>
      </w:pPr>
      <w:r w:rsidRPr="008041EC">
        <w:rPr>
          <w:rFonts w:ascii="Times New Roman" w:hAnsi="Times New Roman" w:cs="Times New Roman"/>
          <w:b/>
          <w:bCs/>
          <w:sz w:val="26"/>
          <w:szCs w:val="26"/>
        </w:rPr>
        <w:t xml:space="preserve">Strategic </w:t>
      </w:r>
      <w:r w:rsidR="00266A59" w:rsidRPr="008041EC">
        <w:rPr>
          <w:rFonts w:ascii="Times New Roman" w:hAnsi="Times New Roman" w:cs="Times New Roman"/>
          <w:b/>
          <w:bCs/>
          <w:sz w:val="26"/>
          <w:szCs w:val="26"/>
        </w:rPr>
        <w:t>Produced Water Management Optimization</w:t>
      </w:r>
      <w:ins w:id="0" w:author="Drouven, Markus G." w:date="2021-11-03T14:45:00Z">
        <w:r w:rsidR="007318FF">
          <w:rPr>
            <w:rFonts w:ascii="Times New Roman" w:hAnsi="Times New Roman" w:cs="Times New Roman"/>
            <w:b/>
            <w:bCs/>
            <w:sz w:val="26"/>
            <w:szCs w:val="26"/>
          </w:rPr>
          <w:t xml:space="preserve"> Model</w:t>
        </w:r>
      </w:ins>
    </w:p>
    <w:p w14:paraId="368A54D7" w14:textId="56424D69" w:rsidR="00266A59" w:rsidRPr="008041EC" w:rsidDel="007318FF" w:rsidRDefault="00266A59" w:rsidP="00266A59">
      <w:pPr>
        <w:spacing w:after="0"/>
        <w:jc w:val="center"/>
        <w:rPr>
          <w:del w:id="1" w:author="Drouven, Markus G." w:date="2021-11-03T14:45:00Z"/>
          <w:rFonts w:ascii="Times New Roman" w:hAnsi="Times New Roman" w:cs="Times New Roman"/>
          <w:bCs/>
          <w:sz w:val="26"/>
          <w:szCs w:val="26"/>
        </w:rPr>
      </w:pPr>
      <w:del w:id="2" w:author="Drouven, Markus G." w:date="2021-11-03T14:45:00Z">
        <w:r w:rsidRPr="008041EC" w:rsidDel="007318FF">
          <w:rPr>
            <w:rFonts w:ascii="Times New Roman" w:hAnsi="Times New Roman" w:cs="Times New Roman"/>
            <w:bCs/>
            <w:sz w:val="26"/>
            <w:szCs w:val="26"/>
          </w:rPr>
          <w:delText>Markus G. Drouven</w:delText>
        </w:r>
      </w:del>
    </w:p>
    <w:p w14:paraId="2C9DF2B8" w14:textId="49A84762" w:rsidR="00021B8B" w:rsidRPr="00021B8B" w:rsidRDefault="009B3F60" w:rsidP="00021B8B">
      <w:pPr>
        <w:jc w:val="center"/>
        <w:rPr>
          <w:rFonts w:ascii="Times New Roman" w:hAnsi="Times New Roman" w:cs="Times New Roman"/>
          <w:bCs/>
          <w:sz w:val="26"/>
          <w:szCs w:val="26"/>
        </w:rPr>
      </w:pPr>
      <w:del w:id="3" w:author="Drouven, Markus G." w:date="2021-11-03T14:45:00Z">
        <w:r w:rsidRPr="008041EC" w:rsidDel="007318FF">
          <w:rPr>
            <w:rFonts w:ascii="Times New Roman" w:hAnsi="Times New Roman" w:cs="Times New Roman"/>
            <w:bCs/>
            <w:sz w:val="26"/>
            <w:szCs w:val="26"/>
          </w:rPr>
          <w:delText>August</w:delText>
        </w:r>
        <w:r w:rsidR="00DB0690" w:rsidRPr="008041EC" w:rsidDel="007318FF">
          <w:rPr>
            <w:rFonts w:ascii="Times New Roman" w:hAnsi="Times New Roman" w:cs="Times New Roman"/>
            <w:bCs/>
            <w:sz w:val="26"/>
            <w:szCs w:val="26"/>
          </w:rPr>
          <w:delText xml:space="preserve"> </w:delText>
        </w:r>
      </w:del>
      <w:ins w:id="4" w:author="Drouven, Markus G." w:date="2021-11-03T14:45:00Z">
        <w:r w:rsidR="007318FF">
          <w:rPr>
            <w:rFonts w:ascii="Times New Roman" w:hAnsi="Times New Roman" w:cs="Times New Roman"/>
            <w:bCs/>
            <w:sz w:val="26"/>
            <w:szCs w:val="26"/>
          </w:rPr>
          <w:t xml:space="preserve">November </w:t>
        </w:r>
      </w:ins>
      <w:r w:rsidR="00266A59" w:rsidRPr="008041EC">
        <w:rPr>
          <w:rFonts w:ascii="Times New Roman" w:hAnsi="Times New Roman" w:cs="Times New Roman"/>
          <w:bCs/>
          <w:sz w:val="26"/>
          <w:szCs w:val="26"/>
        </w:rPr>
        <w:t>2021</w:t>
      </w:r>
    </w:p>
    <w:p w14:paraId="3DA92397" w14:textId="0C2B1B31" w:rsidR="00266A59" w:rsidRPr="008041EC" w:rsidRDefault="00266A59" w:rsidP="00266A59">
      <w:pPr>
        <w:rPr>
          <w:rFonts w:ascii="Times New Roman" w:hAnsi="Times New Roman" w:cs="Times New Roman"/>
          <w:bCs/>
          <w:sz w:val="26"/>
          <w:szCs w:val="26"/>
        </w:rPr>
      </w:pPr>
      <w:r w:rsidRPr="008041EC">
        <w:rPr>
          <w:rFonts w:ascii="Times New Roman" w:hAnsi="Times New Roman" w:cs="Times New Roman"/>
          <w:bCs/>
          <w:sz w:val="26"/>
          <w:szCs w:val="26"/>
          <w:u w:val="single"/>
        </w:rPr>
        <w:t>Mathematical Notation</w:t>
      </w:r>
    </w:p>
    <w:p w14:paraId="12206834" w14:textId="5F0A81B1" w:rsidR="00266A59" w:rsidRPr="008041EC" w:rsidRDefault="00266A59" w:rsidP="00266A59">
      <w:pPr>
        <w:rPr>
          <w:rFonts w:ascii="Times New Roman" w:hAnsi="Times New Roman" w:cs="Times New Roman"/>
          <w:sz w:val="26"/>
          <w:szCs w:val="26"/>
        </w:rPr>
      </w:pPr>
      <w:r w:rsidRPr="008041EC">
        <w:rPr>
          <w:rFonts w:ascii="Times New Roman" w:hAnsi="Times New Roman" w:cs="Times New Roman"/>
          <w:b/>
          <w:sz w:val="26"/>
          <w:szCs w:val="26"/>
        </w:rPr>
        <w:t>Sets</w:t>
      </w:r>
    </w:p>
    <w:p w14:paraId="311E4010" w14:textId="02400E6E" w:rsidR="00266A59" w:rsidRPr="009C4A1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t∈T</m:t>
        </m:r>
      </m:oMath>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Cambria Math" w:hAnsi="Cambria Math"/>
          <w:i/>
          <w:color w:val="0070C0"/>
        </w:rPr>
        <w:tab/>
      </w:r>
      <w:r w:rsidRPr="009C4A1C">
        <w:rPr>
          <w:rFonts w:ascii="Times New Roman" w:eastAsiaTheme="minorEastAsia" w:hAnsi="Times New Roman" w:cs="Times New Roman"/>
          <w:sz w:val="26"/>
          <w:szCs w:val="26"/>
        </w:rPr>
        <w:t>Time periods (i.e. weeks)</w:t>
      </w:r>
    </w:p>
    <w:p w14:paraId="4A330CC9" w14:textId="5D2D61C5"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m:t>
        </m:r>
      </m:oMath>
      <w:r w:rsidRPr="009C4A1C">
        <w:rPr>
          <w:rFonts w:ascii="Cambria Math" w:hAnsi="Cambria Math"/>
          <w:i/>
          <w:color w:val="0070C0"/>
          <w:sz w:val="26"/>
          <w:szCs w:val="26"/>
        </w:rPr>
        <w:tab/>
      </w:r>
      <w:r w:rsidRPr="009C4A1C">
        <w:rPr>
          <w:rFonts w:ascii="Cambria Math" w:hAnsi="Cambria Math"/>
          <w:i/>
          <w:color w:val="0070C0"/>
        </w:rPr>
        <w:tab/>
      </w:r>
      <w:r w:rsidRPr="009C4A1C">
        <w:rPr>
          <w:rFonts w:ascii="Cambria Math" w:hAnsi="Cambria Math"/>
          <w:i/>
          <w:color w:val="0070C0"/>
        </w:rPr>
        <w:tab/>
      </w:r>
      <w:r w:rsidRPr="008041EC">
        <w:rPr>
          <w:rFonts w:ascii="Times New Roman" w:eastAsiaTheme="minorEastAsia" w:hAnsi="Times New Roman" w:cs="Times New Roman"/>
          <w:sz w:val="26"/>
          <w:szCs w:val="26"/>
        </w:rPr>
        <w:tab/>
        <w:t xml:space="preserve">Well pads </w:t>
      </w:r>
    </w:p>
    <w:p w14:paraId="4B9CB62B" w14:textId="3022E6B4" w:rsidR="00266A59" w:rsidRPr="008041EC" w:rsidRDefault="00266A59" w:rsidP="00266A59">
      <w:pPr>
        <w:rPr>
          <w:rFonts w:ascii="Times New Roman" w:eastAsiaTheme="minorEastAsia" w:hAnsi="Times New Roman" w:cs="Times New Roman"/>
          <w:sz w:val="26"/>
          <w:szCs w:val="26"/>
        </w:rPr>
      </w:pPr>
      <m:oMath>
        <m:r>
          <w:rPr>
            <w:rFonts w:ascii="Cambria Math" w:hAnsi="Cambria Math"/>
            <w:color w:val="0070C0"/>
            <w:sz w:val="26"/>
            <w:szCs w:val="26"/>
          </w:rPr>
          <m:t>p∈PP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4FD97D42" w14:textId="3E6F9AAF"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p∈CP</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 w:author="Drouven, Markus G." w:date="2021-11-03T14:52:00Z">
        <w:r w:rsidRPr="008041EC" w:rsidDel="007318FF">
          <w:rPr>
            <w:rFonts w:ascii="Times New Roman" w:eastAsiaTheme="minorEastAsia" w:hAnsi="Times New Roman" w:cs="Times New Roman"/>
            <w:sz w:val="26"/>
            <w:szCs w:val="26"/>
          </w:rPr>
          <w:delText>Completion</w:delText>
        </w:r>
      </w:del>
      <w:ins w:id="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pads (subset of well pads </w:t>
      </w:r>
      <m:oMath>
        <m:r>
          <w:rPr>
            <w:rFonts w:ascii="Cambria Math" w:eastAsiaTheme="minorEastAsia" w:hAnsi="Cambria Math" w:cs="Times New Roman"/>
            <w:color w:val="0070C0"/>
            <w:sz w:val="26"/>
            <w:szCs w:val="26"/>
          </w:rPr>
          <m:t>P</m:t>
        </m:r>
      </m:oMath>
      <w:r w:rsidRPr="008041EC">
        <w:rPr>
          <w:rFonts w:ascii="Times New Roman" w:eastAsiaTheme="minorEastAsia" w:hAnsi="Times New Roman" w:cs="Times New Roman"/>
          <w:sz w:val="26"/>
          <w:szCs w:val="26"/>
        </w:rPr>
        <w:t>)</w:t>
      </w:r>
    </w:p>
    <w:p w14:paraId="7B2EDE1F" w14:textId="75E572C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f∈F</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 sources</w:t>
      </w:r>
    </w:p>
    <w:p w14:paraId="4C688FEF" w14:textId="50201E15"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k∈K</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Disposal sites</w:t>
      </w:r>
    </w:p>
    <w:p w14:paraId="072B0513" w14:textId="52A73AD6"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s∈S</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sites</w:t>
      </w:r>
    </w:p>
    <w:p w14:paraId="46808E49" w14:textId="3CA56EEE"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r∈R</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sites</w:t>
      </w:r>
    </w:p>
    <w:p w14:paraId="0221A55F" w14:textId="57C74CF2"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o∈O</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ins w:id="7" w:author="Melody Shellman" w:date="2021-10-21T09:14:00Z">
        <w:r w:rsidR="00E104C6">
          <w:rPr>
            <w:rFonts w:ascii="Times New Roman" w:eastAsiaTheme="minorEastAsia" w:hAnsi="Times New Roman" w:cs="Times New Roman"/>
            <w:sz w:val="26"/>
            <w:szCs w:val="26"/>
          </w:rPr>
          <w:t>Benefic</w:t>
        </w:r>
      </w:ins>
      <w:ins w:id="8" w:author="Melody Shellman" w:date="2021-10-21T09:15:00Z">
        <w:r w:rsidR="00E104C6">
          <w:rPr>
            <w:rFonts w:ascii="Times New Roman" w:eastAsiaTheme="minorEastAsia" w:hAnsi="Times New Roman" w:cs="Times New Roman"/>
            <w:sz w:val="26"/>
            <w:szCs w:val="26"/>
          </w:rPr>
          <w:t xml:space="preserve">ial </w:t>
        </w:r>
      </w:ins>
      <w:ins w:id="9" w:author="Drouven, Markus G." w:date="2021-11-03T14:46:00Z">
        <w:r w:rsidR="007318FF">
          <w:rPr>
            <w:rFonts w:ascii="Times New Roman" w:eastAsiaTheme="minorEastAsia" w:hAnsi="Times New Roman" w:cs="Times New Roman"/>
            <w:sz w:val="26"/>
            <w:szCs w:val="26"/>
          </w:rPr>
          <w:t>r</w:t>
        </w:r>
      </w:ins>
      <w:del w:id="10" w:author="Drouven, Markus G." w:date="2021-11-03T14:46:00Z">
        <w:r w:rsidRPr="008041EC" w:rsidDel="007318FF">
          <w:rPr>
            <w:rFonts w:ascii="Times New Roman" w:eastAsiaTheme="minorEastAsia" w:hAnsi="Times New Roman" w:cs="Times New Roman"/>
            <w:sz w:val="26"/>
            <w:szCs w:val="26"/>
          </w:rPr>
          <w:delText>R</w:delText>
        </w:r>
      </w:del>
      <w:r w:rsidRPr="008041EC">
        <w:rPr>
          <w:rFonts w:ascii="Times New Roman" w:eastAsiaTheme="minorEastAsia" w:hAnsi="Times New Roman" w:cs="Times New Roman"/>
          <w:sz w:val="26"/>
          <w:szCs w:val="26"/>
        </w:rPr>
        <w:t>euse options</w:t>
      </w:r>
    </w:p>
    <w:p w14:paraId="035D3E1C" w14:textId="77777777" w:rsidR="00F4416E" w:rsidRPr="008041EC" w:rsidRDefault="00F4416E" w:rsidP="00F4416E">
      <w:pPr>
        <w:rPr>
          <w:rFonts w:ascii="Times New Roman" w:eastAsiaTheme="minorEastAsia" w:hAnsi="Times New Roman" w:cs="Times New Roman"/>
          <w:sz w:val="26"/>
          <w:szCs w:val="26"/>
        </w:rPr>
      </w:pPr>
      <m:oMath>
        <m:r>
          <w:rPr>
            <w:rFonts w:ascii="Cambria Math" w:hAnsi="Cambria Math" w:cs="Times New Roman"/>
            <w:color w:val="0070C0"/>
            <w:sz w:val="26"/>
            <w:szCs w:val="26"/>
          </w:rPr>
          <m:t>n∈N</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Network nodes</w:t>
      </w:r>
    </w:p>
    <w:p w14:paraId="71F95065" w14:textId="2334F297" w:rsidR="00266A59" w:rsidRPr="008041EC" w:rsidRDefault="00266A59" w:rsidP="00266A59">
      <w:pPr>
        <w:rPr>
          <w:rFonts w:ascii="Times New Roman" w:eastAsiaTheme="minorEastAsia" w:hAnsi="Times New Roman" w:cs="Times New Roman"/>
          <w:sz w:val="26"/>
          <w:szCs w:val="26"/>
        </w:rPr>
      </w:pPr>
      <m:oMath>
        <m:r>
          <w:rPr>
            <w:rFonts w:ascii="Cambria Math" w:hAnsi="Cambria Math" w:cs="Times New Roman"/>
            <w:color w:val="0070C0"/>
            <w:sz w:val="26"/>
            <w:szCs w:val="26"/>
          </w:rPr>
          <m:t>l∈L</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Locations (superset of well pads, disposal sites, </w:t>
      </w:r>
      <w:r w:rsidR="00F4416E" w:rsidRPr="008041EC">
        <w:rPr>
          <w:rFonts w:ascii="Times New Roman" w:eastAsiaTheme="minorEastAsia" w:hAnsi="Times New Roman" w:cs="Times New Roman"/>
          <w:sz w:val="26"/>
          <w:szCs w:val="26"/>
        </w:rPr>
        <w:t xml:space="preserve">nodes, </w:t>
      </w:r>
      <w:r w:rsidRPr="008041EC">
        <w:rPr>
          <w:rFonts w:ascii="Times New Roman" w:eastAsiaTheme="minorEastAsia" w:hAnsi="Times New Roman" w:cs="Times New Roman"/>
          <w:sz w:val="26"/>
          <w:szCs w:val="26"/>
        </w:rPr>
        <w:t>…)</w:t>
      </w:r>
    </w:p>
    <w:p w14:paraId="793FA08B" w14:textId="069A7649"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d∈D</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Pipeline diameters</w:t>
      </w:r>
    </w:p>
    <w:p w14:paraId="3703E973" w14:textId="4A348EE0" w:rsidR="000F3452" w:rsidRPr="008041EC" w:rsidRDefault="000F3452" w:rsidP="000F3452">
      <w:pPr>
        <w:rPr>
          <w:rFonts w:ascii="Times New Roman" w:eastAsiaTheme="minorEastAsia" w:hAnsi="Times New Roman" w:cs="Times New Roman"/>
          <w:sz w:val="26"/>
          <w:szCs w:val="26"/>
        </w:rPr>
      </w:pPr>
      <m:oMath>
        <m:r>
          <w:rPr>
            <w:rFonts w:ascii="Cambria Math" w:hAnsi="Cambria Math" w:cs="Times New Roman"/>
            <w:color w:val="0070C0"/>
            <w:sz w:val="26"/>
            <w:szCs w:val="26"/>
          </w:rPr>
          <m:t>c∈C</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 capacities</w:t>
      </w:r>
    </w:p>
    <w:p w14:paraId="2852FB68" w14:textId="6B14304D" w:rsidR="00A76731" w:rsidRPr="008041EC" w:rsidRDefault="00A76731" w:rsidP="00A76731">
      <w:pPr>
        <w:rPr>
          <w:rFonts w:ascii="Times New Roman" w:eastAsiaTheme="minorEastAsia" w:hAnsi="Times New Roman" w:cs="Times New Roman"/>
          <w:sz w:val="26"/>
          <w:szCs w:val="26"/>
        </w:rPr>
      </w:pPr>
      <m:oMath>
        <m:r>
          <w:rPr>
            <w:rFonts w:ascii="Cambria Math" w:hAnsi="Cambria Math" w:cs="Times New Roman"/>
            <w:color w:val="0070C0"/>
            <w:sz w:val="26"/>
            <w:szCs w:val="26"/>
          </w:rPr>
          <m:t>j∈J</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 capacities</w:t>
      </w:r>
    </w:p>
    <w:p w14:paraId="55FCADDC" w14:textId="06391FD2" w:rsidR="00134FED" w:rsidRPr="008041EC" w:rsidRDefault="00134FED" w:rsidP="00134FED">
      <w:pPr>
        <w:rPr>
          <w:rFonts w:ascii="Times New Roman" w:eastAsiaTheme="minorEastAsia" w:hAnsi="Times New Roman" w:cs="Times New Roman"/>
          <w:sz w:val="26"/>
          <w:szCs w:val="26"/>
        </w:rPr>
      </w:pPr>
      <m:oMath>
        <m:r>
          <w:rPr>
            <w:rFonts w:ascii="Cambria Math" w:hAnsi="Cambria Math" w:cs="Times New Roman"/>
            <w:color w:val="0070C0"/>
            <w:sz w:val="26"/>
            <w:szCs w:val="26"/>
          </w:rPr>
          <m:t>i∈I</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Injection (i.e. disposal) capacities </w:t>
      </w:r>
    </w:p>
    <w:p w14:paraId="58866F5D" w14:textId="77777777" w:rsidR="00DB6AAC" w:rsidRPr="008041EC" w:rsidRDefault="00DB6AAC" w:rsidP="00134FED">
      <w:pPr>
        <w:rPr>
          <w:rFonts w:ascii="Times New Roman" w:eastAsiaTheme="minorEastAsia" w:hAnsi="Times New Roman" w:cs="Times New Roman"/>
          <w:sz w:val="26"/>
          <w:szCs w:val="26"/>
        </w:rPr>
      </w:pPr>
    </w:p>
    <w:p w14:paraId="0594D69A" w14:textId="142DB3CC" w:rsidR="005C6A55" w:rsidRPr="008041EC" w:rsidRDefault="005C6A55" w:rsidP="005C6A55">
      <w:pPr>
        <w:rPr>
          <w:rFonts w:ascii="Times New Roman" w:eastAsiaTheme="minorEastAsia" w:hAnsi="Times New Roman" w:cs="Times New Roman"/>
          <w:sz w:val="26"/>
          <w:szCs w:val="26"/>
        </w:rPr>
      </w:pPr>
      <m:oMath>
        <m:r>
          <w:rPr>
            <w:rFonts w:ascii="Cambria Math" w:hAnsi="Cambria Math" w:cs="Times New Roman"/>
            <w:color w:val="0070C0"/>
            <w:sz w:val="26"/>
            <w:szCs w:val="26"/>
          </w:rPr>
          <m:t>(p,p)∈PCA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731C4B" w:rsidRPr="008041EC">
        <w:rPr>
          <w:rFonts w:ascii="Times New Roman" w:eastAsiaTheme="minorEastAsia" w:hAnsi="Times New Roman" w:cs="Times New Roman"/>
          <w:sz w:val="26"/>
          <w:szCs w:val="26"/>
        </w:rPr>
        <w:t>Production-</w:t>
      </w:r>
      <w:r w:rsidR="000B051C" w:rsidRPr="008041EC">
        <w:rPr>
          <w:rFonts w:ascii="Times New Roman" w:eastAsiaTheme="minorEastAsia" w:hAnsi="Times New Roman" w:cs="Times New Roman"/>
          <w:sz w:val="26"/>
          <w:szCs w:val="26"/>
        </w:rPr>
        <w:t>to-</w:t>
      </w:r>
      <w:del w:id="11" w:author="Drouven, Markus G." w:date="2021-11-03T14:52:00Z">
        <w:r w:rsidR="00731C4B" w:rsidRPr="008041EC" w:rsidDel="007318FF">
          <w:rPr>
            <w:rFonts w:ascii="Times New Roman" w:eastAsiaTheme="minorEastAsia" w:hAnsi="Times New Roman" w:cs="Times New Roman"/>
            <w:sz w:val="26"/>
            <w:szCs w:val="26"/>
          </w:rPr>
          <w:delText>completion</w:delText>
        </w:r>
      </w:del>
      <w:ins w:id="12" w:author="Drouven, Markus G." w:date="2021-11-03T14:52:00Z">
        <w:r w:rsidR="007318FF">
          <w:rPr>
            <w:rFonts w:ascii="Times New Roman" w:eastAsiaTheme="minorEastAsia" w:hAnsi="Times New Roman" w:cs="Times New Roman"/>
            <w:sz w:val="26"/>
            <w:szCs w:val="26"/>
          </w:rPr>
          <w:t>completions</w:t>
        </w:r>
      </w:ins>
      <w:r w:rsidR="00731C4B"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00731C4B" w:rsidRPr="008041EC">
        <w:rPr>
          <w:rFonts w:ascii="Times New Roman" w:eastAsiaTheme="minorEastAsia" w:hAnsi="Times New Roman" w:cs="Times New Roman"/>
          <w:sz w:val="26"/>
          <w:szCs w:val="26"/>
        </w:rPr>
        <w:t>arcs</w:t>
      </w:r>
    </w:p>
    <w:p w14:paraId="621D49A2" w14:textId="444210A2" w:rsidR="00731C4B" w:rsidRPr="008041EC" w:rsidRDefault="00731C4B" w:rsidP="00731C4B">
      <w:pPr>
        <w:rPr>
          <w:rFonts w:ascii="Times New Roman" w:eastAsiaTheme="minorEastAsia" w:hAnsi="Times New Roman" w:cs="Times New Roman"/>
          <w:sz w:val="26"/>
          <w:szCs w:val="26"/>
        </w:rPr>
      </w:pPr>
      <m:oMath>
        <m:r>
          <w:rPr>
            <w:rFonts w:ascii="Cambria Math" w:hAnsi="Cambria Math" w:cs="Times New Roman"/>
            <w:color w:val="0070C0"/>
            <w:sz w:val="26"/>
            <w:szCs w:val="26"/>
          </w:rPr>
          <m:t>(p,n)∈PNA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041897">
        <w:rPr>
          <w:rFonts w:ascii="Times New Roman" w:eastAsiaTheme="minorEastAsia" w:hAnsi="Times New Roman" w:cs="Times New Roman"/>
          <w:sz w:val="26"/>
          <w:szCs w:val="26"/>
        </w:rPr>
        <w:t>Production-</w:t>
      </w:r>
      <w:r w:rsidR="000B051C"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287090EA" w14:textId="3584DF88"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(p,p)∈PPA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Production-to-production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E2FB75" w14:textId="08DCBFC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(p,n)∈CNA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3" w:author="Drouven, Markus G." w:date="2021-11-03T14:52:00Z">
        <w:r w:rsidRPr="00041897" w:rsidDel="007318FF">
          <w:rPr>
            <w:rFonts w:ascii="Times New Roman" w:eastAsiaTheme="minorEastAsia" w:hAnsi="Times New Roman" w:cs="Times New Roman"/>
            <w:sz w:val="26"/>
            <w:szCs w:val="26"/>
          </w:rPr>
          <w:delText>Completion</w:delText>
        </w:r>
      </w:del>
      <w:ins w:id="14" w:author="Drouven, Markus G." w:date="2021-11-03T14:52:00Z">
        <w:r w:rsidR="007318FF">
          <w:rPr>
            <w:rFonts w:ascii="Times New Roman" w:eastAsiaTheme="minorEastAsia" w:hAnsi="Times New Roman" w:cs="Times New Roman"/>
            <w:sz w:val="26"/>
            <w:szCs w:val="26"/>
          </w:rPr>
          <w:t>Completions</w:t>
        </w:r>
      </w:ins>
      <w:r w:rsidRPr="00041897">
        <w:rPr>
          <w:rFonts w:ascii="Times New Roman" w:eastAsiaTheme="minorEastAsia" w:hAnsi="Times New Roman" w:cs="Times New Roman"/>
          <w:sz w:val="26"/>
          <w:szCs w:val="26"/>
        </w:rPr>
        <w:t xml:space="preserve">-to-node </w:t>
      </w:r>
      <w:r w:rsidR="00497279" w:rsidRPr="00041897">
        <w:rPr>
          <w:rFonts w:ascii="Times New Roman" w:eastAsiaTheme="minorEastAsia" w:hAnsi="Times New Roman" w:cs="Times New Roman"/>
          <w:sz w:val="26"/>
          <w:szCs w:val="26"/>
        </w:rPr>
        <w:t xml:space="preserve">pipeline </w:t>
      </w:r>
      <w:r w:rsidRPr="00041897">
        <w:rPr>
          <w:rFonts w:ascii="Times New Roman" w:eastAsiaTheme="minorEastAsia" w:hAnsi="Times New Roman" w:cs="Times New Roman"/>
          <w:sz w:val="26"/>
          <w:szCs w:val="26"/>
        </w:rPr>
        <w:t>arcs</w:t>
      </w:r>
    </w:p>
    <w:p w14:paraId="77002CF0" w14:textId="285700CB" w:rsidR="00FA2B9B" w:rsidRPr="008041EC" w:rsidRDefault="00FA2B9B" w:rsidP="00FA2B9B">
      <w:pPr>
        <w:rPr>
          <w:rFonts w:ascii="Times New Roman" w:eastAsiaTheme="minorEastAsia" w:hAnsi="Times New Roman" w:cs="Times New Roman"/>
          <w:sz w:val="26"/>
          <w:szCs w:val="26"/>
        </w:rPr>
      </w:pPr>
      <m:oMath>
        <m:r>
          <w:rPr>
            <w:rFonts w:ascii="Cambria Math" w:hAnsi="Cambria Math" w:cs="Times New Roman"/>
            <w:color w:val="0070C0"/>
            <w:sz w:val="26"/>
            <w:szCs w:val="26"/>
          </w:rPr>
          <m:t>(p,p)∈CCA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15" w:author="Drouven, Markus G." w:date="2021-11-03T14:52:00Z">
        <w:r w:rsidRPr="008041EC" w:rsidDel="007318FF">
          <w:rPr>
            <w:rFonts w:ascii="Times New Roman" w:eastAsiaTheme="minorEastAsia" w:hAnsi="Times New Roman" w:cs="Times New Roman"/>
            <w:sz w:val="26"/>
            <w:szCs w:val="26"/>
          </w:rPr>
          <w:delText>Completion</w:delText>
        </w:r>
      </w:del>
      <w:ins w:id="1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w:t>
      </w:r>
      <w:del w:id="17" w:author="Drouven, Markus G." w:date="2021-11-03T14:52:00Z">
        <w:r w:rsidRPr="008041EC" w:rsidDel="007318FF">
          <w:rPr>
            <w:rFonts w:ascii="Times New Roman" w:eastAsiaTheme="minorEastAsia" w:hAnsi="Times New Roman" w:cs="Times New Roman"/>
            <w:sz w:val="26"/>
            <w:szCs w:val="26"/>
          </w:rPr>
          <w:delText>completion</w:delText>
        </w:r>
      </w:del>
      <w:ins w:id="18"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pipeline arcs</w:t>
      </w:r>
    </w:p>
    <w:p w14:paraId="378BA889" w14:textId="64FA7BE2"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(n,n)∈NNA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FC0EED9" w14:textId="49B6A7B6"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(n,p)∈NCA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del w:id="19" w:author="Drouven, Markus G." w:date="2021-11-03T14:52:00Z">
        <w:r w:rsidRPr="008041EC" w:rsidDel="007318FF">
          <w:rPr>
            <w:rFonts w:ascii="Times New Roman" w:eastAsiaTheme="minorEastAsia" w:hAnsi="Times New Roman" w:cs="Times New Roman"/>
            <w:sz w:val="26"/>
            <w:szCs w:val="26"/>
          </w:rPr>
          <w:delText>completion</w:delText>
        </w:r>
      </w:del>
      <w:ins w:id="20"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409AB082" w14:textId="67735EB3"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(n,k)∈NKA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Node-to-disposal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FC14302" w14:textId="5004EB71" w:rsidR="000B051C" w:rsidRPr="008041EC" w:rsidRDefault="000B051C" w:rsidP="000B051C">
      <w:pPr>
        <w:rPr>
          <w:rFonts w:ascii="Times New Roman" w:eastAsiaTheme="minorEastAsia" w:hAnsi="Times New Roman" w:cs="Times New Roman"/>
          <w:sz w:val="26"/>
          <w:szCs w:val="26"/>
        </w:rPr>
      </w:pPr>
      <m:oMath>
        <m:r>
          <w:rPr>
            <w:rFonts w:ascii="Cambria Math" w:hAnsi="Cambria Math" w:cs="Times New Roman"/>
            <w:color w:val="0070C0"/>
            <w:sz w:val="26"/>
            <w:szCs w:val="26"/>
          </w:rPr>
          <m:t>(n,s)∈NSA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932A3" w:rsidRPr="008041EC">
        <w:rPr>
          <w:rFonts w:ascii="Times New Roman" w:eastAsiaTheme="minorEastAsia" w:hAnsi="Times New Roman" w:cs="Times New Roman"/>
          <w:sz w:val="26"/>
          <w:szCs w:val="26"/>
        </w:rPr>
        <w:t>Node-to-storage</w:t>
      </w:r>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A0C1DBE" w14:textId="67C935E6"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(n,r)∈NRA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 xml:space="preserve">Node-to-treatment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5013EC2" w14:textId="13E84C90" w:rsidR="00F932A3" w:rsidRPr="008041EC" w:rsidRDefault="00F932A3" w:rsidP="00F932A3">
      <w:pPr>
        <w:rPr>
          <w:rFonts w:ascii="Times New Roman" w:eastAsiaTheme="minorEastAsia" w:hAnsi="Times New Roman" w:cs="Times New Roman"/>
          <w:sz w:val="26"/>
          <w:szCs w:val="26"/>
        </w:rPr>
      </w:pPr>
      <m:oMath>
        <m:r>
          <w:rPr>
            <w:rFonts w:ascii="Cambria Math" w:hAnsi="Cambria Math" w:cs="Times New Roman"/>
            <w:color w:val="0070C0"/>
            <w:sz w:val="26"/>
            <w:szCs w:val="26"/>
          </w:rPr>
          <m:t>(n,o)∈NOA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Node-to-</w:t>
      </w:r>
      <w:ins w:id="21"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 xml:space="preserve">reuse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38125CEB" w14:textId="41F8B4D2" w:rsidR="007E34BA" w:rsidRPr="008041EC" w:rsidRDefault="007E34BA" w:rsidP="007E34BA">
      <w:pPr>
        <w:rPr>
          <w:rFonts w:ascii="Times New Roman" w:eastAsiaTheme="minorEastAsia" w:hAnsi="Times New Roman" w:cs="Times New Roman"/>
          <w:sz w:val="26"/>
          <w:szCs w:val="26"/>
        </w:rPr>
      </w:pPr>
      <m:oMath>
        <m:r>
          <w:rPr>
            <w:rFonts w:ascii="Cambria Math" w:hAnsi="Cambria Math" w:cs="Times New Roman"/>
            <w:color w:val="0070C0"/>
            <w:sz w:val="26"/>
            <w:szCs w:val="26"/>
          </w:rPr>
          <m:t>(f,p)∈FCA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22" w:author="Drouven, Markus G." w:date="2021-11-03T14:52:00Z">
        <w:r w:rsidRPr="008041EC" w:rsidDel="007318FF">
          <w:rPr>
            <w:rFonts w:ascii="Times New Roman" w:eastAsiaTheme="minorEastAsia" w:hAnsi="Times New Roman" w:cs="Times New Roman"/>
            <w:sz w:val="26"/>
            <w:szCs w:val="26"/>
          </w:rPr>
          <w:delText>completion</w:delText>
        </w:r>
      </w:del>
      <w:ins w:id="23"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666E5C09" w14:textId="4A358276" w:rsidR="001E3777" w:rsidRDefault="00E7179C" w:rsidP="00E7179C">
      <w:pPr>
        <w:rPr>
          <w:rFonts w:ascii="Times New Roman" w:eastAsiaTheme="minorEastAsia" w:hAnsi="Times New Roman" w:cs="Times New Roman"/>
          <w:sz w:val="26"/>
          <w:szCs w:val="26"/>
        </w:rPr>
      </w:pPr>
      <m:oMath>
        <m:r>
          <w:rPr>
            <w:rFonts w:ascii="Cambria Math" w:hAnsi="Cambria Math" w:cs="Times New Roman"/>
            <w:color w:val="0070C0"/>
            <w:sz w:val="26"/>
            <w:szCs w:val="26"/>
          </w:rPr>
          <m:t>(r,n)∈RNA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215B89" w:rsidRPr="008041EC">
        <w:rPr>
          <w:rFonts w:ascii="Times New Roman" w:eastAsiaTheme="minorEastAsia" w:hAnsi="Times New Roman" w:cs="Times New Roman"/>
          <w:sz w:val="26"/>
          <w:szCs w:val="26"/>
        </w:rPr>
        <w:t>Treatment</w:t>
      </w:r>
      <w:r w:rsidRPr="008041EC">
        <w:rPr>
          <w:rFonts w:ascii="Times New Roman" w:eastAsiaTheme="minorEastAsia" w:hAnsi="Times New Roman" w:cs="Times New Roman"/>
          <w:sz w:val="26"/>
          <w:szCs w:val="26"/>
        </w:rPr>
        <w:t>-</w:t>
      </w:r>
      <w:r w:rsidR="00215B89"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151FE552" w14:textId="428F6C86" w:rsidR="001E3777" w:rsidRPr="00077949" w:rsidRDefault="00F4233B" w:rsidP="001E3777">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r,p</m:t>
            </m:r>
          </m:e>
        </m:d>
        <m:r>
          <w:rPr>
            <w:rFonts w:ascii="Cambria Math" w:hAnsi="Cambria Math" w:cs="Times New Roman"/>
            <w:color w:val="0070C0"/>
            <w:sz w:val="26"/>
            <w:szCs w:val="26"/>
          </w:rPr>
          <m:t>∈RCA</m:t>
        </m:r>
      </m:oMath>
      <w:r w:rsidR="001E3777" w:rsidRPr="00077949">
        <w:rPr>
          <w:rFonts w:ascii="Cambria Math" w:hAnsi="Cambria Math" w:cs="Times New Roman"/>
          <w:i/>
          <w:color w:val="0070C0"/>
          <w:sz w:val="26"/>
          <w:szCs w:val="26"/>
        </w:rPr>
        <w:tab/>
      </w:r>
      <w:r w:rsidR="001E3777" w:rsidRPr="00077949">
        <w:rPr>
          <w:rFonts w:ascii="Times New Roman" w:eastAsiaTheme="minorEastAsia" w:hAnsi="Times New Roman" w:cs="Times New Roman"/>
          <w:sz w:val="26"/>
          <w:szCs w:val="26"/>
        </w:rPr>
        <w:tab/>
      </w:r>
      <w:r w:rsidR="001E3777" w:rsidRPr="00077949">
        <w:rPr>
          <w:rFonts w:ascii="Times New Roman" w:eastAsiaTheme="minorEastAsia" w:hAnsi="Times New Roman" w:cs="Times New Roman"/>
          <w:sz w:val="26"/>
          <w:szCs w:val="26"/>
        </w:rPr>
        <w:tab/>
        <w:t>Treatment-to-</w:t>
      </w:r>
      <w:del w:id="24" w:author="Drouven, Markus G." w:date="2021-11-03T14:52:00Z">
        <w:r w:rsidR="001E3777" w:rsidRPr="00077949" w:rsidDel="007318FF">
          <w:rPr>
            <w:rFonts w:ascii="Times New Roman" w:eastAsiaTheme="minorEastAsia" w:hAnsi="Times New Roman" w:cs="Times New Roman"/>
            <w:sz w:val="26"/>
            <w:szCs w:val="26"/>
          </w:rPr>
          <w:delText>completion</w:delText>
        </w:r>
      </w:del>
      <w:ins w:id="25" w:author="Drouven, Markus G." w:date="2021-11-03T14:52:00Z">
        <w:r w:rsidR="007318FF">
          <w:rPr>
            <w:rFonts w:ascii="Times New Roman" w:eastAsiaTheme="minorEastAsia" w:hAnsi="Times New Roman" w:cs="Times New Roman"/>
            <w:sz w:val="26"/>
            <w:szCs w:val="26"/>
          </w:rPr>
          <w:t>completions</w:t>
        </w:r>
      </w:ins>
      <w:r w:rsidR="001E3777" w:rsidRPr="00077949">
        <w:rPr>
          <w:rFonts w:ascii="Times New Roman" w:eastAsiaTheme="minorEastAsia" w:hAnsi="Times New Roman" w:cs="Times New Roman"/>
          <w:sz w:val="26"/>
          <w:szCs w:val="26"/>
        </w:rPr>
        <w:t xml:space="preserve"> pipeline arcs</w:t>
      </w:r>
    </w:p>
    <w:p w14:paraId="127E706E" w14:textId="64DD3D8F" w:rsidR="00215B89" w:rsidRDefault="00215B89" w:rsidP="00215B89">
      <w:pPr>
        <w:rPr>
          <w:ins w:id="26" w:author="Melody Shellman" w:date="2021-11-12T15:29:00Z"/>
          <w:rFonts w:ascii="Times New Roman" w:eastAsiaTheme="minorEastAsia" w:hAnsi="Times New Roman" w:cs="Times New Roman"/>
          <w:sz w:val="26"/>
          <w:szCs w:val="26"/>
        </w:rPr>
      </w:pPr>
      <m:oMath>
        <m:r>
          <w:rPr>
            <w:rFonts w:ascii="Cambria Math" w:hAnsi="Cambria Math" w:cs="Times New Roman"/>
            <w:color w:val="0070C0"/>
            <w:sz w:val="26"/>
            <w:szCs w:val="26"/>
          </w:rPr>
          <m:t>(r,k)∈RKA</m:t>
        </m:r>
      </m:oMath>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r>
      <w:r w:rsidRPr="00077949">
        <w:rPr>
          <w:rFonts w:ascii="Times New Roman" w:eastAsiaTheme="minorEastAsia" w:hAnsi="Times New Roman" w:cs="Times New Roman"/>
          <w:sz w:val="26"/>
          <w:szCs w:val="26"/>
        </w:rPr>
        <w:tab/>
        <w:t xml:space="preserve">Treatment-to-disposal </w:t>
      </w:r>
      <w:r w:rsidR="00497279" w:rsidRPr="00077949">
        <w:rPr>
          <w:rFonts w:ascii="Times New Roman" w:eastAsiaTheme="minorEastAsia" w:hAnsi="Times New Roman" w:cs="Times New Roman"/>
          <w:sz w:val="26"/>
          <w:szCs w:val="26"/>
        </w:rPr>
        <w:t xml:space="preserve">pipeline </w:t>
      </w:r>
      <w:r w:rsidRPr="00077949">
        <w:rPr>
          <w:rFonts w:ascii="Times New Roman" w:eastAsiaTheme="minorEastAsia" w:hAnsi="Times New Roman" w:cs="Times New Roman"/>
          <w:sz w:val="26"/>
          <w:szCs w:val="26"/>
        </w:rPr>
        <w:t>arcs</w:t>
      </w:r>
    </w:p>
    <w:p w14:paraId="168F810D" w14:textId="6F57A818" w:rsidR="0060104F" w:rsidRPr="008041EC" w:rsidRDefault="0060104F" w:rsidP="00215B89">
      <w:pPr>
        <w:rPr>
          <w:rFonts w:ascii="Times New Roman" w:eastAsiaTheme="minorEastAsia" w:hAnsi="Times New Roman" w:cs="Times New Roman"/>
          <w:sz w:val="26"/>
          <w:szCs w:val="26"/>
        </w:rPr>
      </w:pPr>
      <m:oMath>
        <m:r>
          <w:ins w:id="27" w:author="Melody Shellman" w:date="2021-11-12T15:29:00Z">
            <w:rPr>
              <w:rFonts w:ascii="Cambria Math" w:hAnsi="Cambria Math" w:cs="Times New Roman"/>
              <w:color w:val="0070C0"/>
              <w:sz w:val="26"/>
              <w:szCs w:val="26"/>
              <w:rPrChange w:id="28" w:author="Melody Shellman" w:date="2021-11-15T23:03:00Z">
                <w:rPr>
                  <w:rFonts w:ascii="Cambria Math" w:hAnsi="Cambria Math" w:cs="Times New Roman"/>
                  <w:color w:val="0070C0"/>
                  <w:sz w:val="26"/>
                  <w:szCs w:val="26"/>
                  <w:highlight w:val="yellow"/>
                </w:rPr>
              </w:rPrChange>
            </w:rPr>
            <m:t>(r,s)∈RSA</m:t>
          </w:ins>
        </m:r>
      </m:oMath>
      <w:ins w:id="29" w:author="Melody Shellman" w:date="2021-11-12T15:29:00Z">
        <w:r w:rsidRPr="00763912">
          <w:rPr>
            <w:rFonts w:ascii="Times New Roman" w:eastAsiaTheme="minorEastAsia" w:hAnsi="Times New Roman" w:cs="Times New Roman"/>
            <w:sz w:val="26"/>
            <w:szCs w:val="26"/>
            <w:rPrChange w:id="30"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1" w:author="Melody Shellman" w:date="2021-11-15T23:03:00Z">
              <w:rPr>
                <w:rFonts w:ascii="Times New Roman" w:eastAsiaTheme="minorEastAsia" w:hAnsi="Times New Roman" w:cs="Times New Roman"/>
                <w:sz w:val="26"/>
                <w:szCs w:val="26"/>
                <w:highlight w:val="yellow"/>
              </w:rPr>
            </w:rPrChange>
          </w:rPr>
          <w:tab/>
        </w:r>
        <w:r w:rsidRPr="00763912">
          <w:rPr>
            <w:rFonts w:ascii="Times New Roman" w:eastAsiaTheme="minorEastAsia" w:hAnsi="Times New Roman" w:cs="Times New Roman"/>
            <w:sz w:val="26"/>
            <w:szCs w:val="26"/>
            <w:rPrChange w:id="32" w:author="Melody Shellman" w:date="2021-11-15T23:03:00Z">
              <w:rPr>
                <w:rFonts w:ascii="Times New Roman" w:eastAsiaTheme="minorEastAsia" w:hAnsi="Times New Roman" w:cs="Times New Roman"/>
                <w:sz w:val="26"/>
                <w:szCs w:val="26"/>
                <w:highlight w:val="yellow"/>
              </w:rPr>
            </w:rPrChange>
          </w:rPr>
          <w:tab/>
          <w:t>Treatment-to-storage pipeline arcs</w:t>
        </w:r>
      </w:ins>
    </w:p>
    <w:p w14:paraId="7137E07A" w14:textId="0F8C32BE" w:rsidR="00D00E33" w:rsidRPr="008041EC" w:rsidRDefault="00D00E33" w:rsidP="00D00E33">
      <w:pPr>
        <w:rPr>
          <w:rFonts w:ascii="Times New Roman" w:eastAsiaTheme="minorEastAsia" w:hAnsi="Times New Roman" w:cs="Times New Roman"/>
          <w:sz w:val="26"/>
          <w:szCs w:val="26"/>
        </w:rPr>
      </w:pPr>
      <m:oMath>
        <m:r>
          <w:rPr>
            <w:rFonts w:ascii="Cambria Math" w:hAnsi="Cambria Math" w:cs="Times New Roman"/>
            <w:color w:val="0070C0"/>
            <w:sz w:val="26"/>
            <w:szCs w:val="26"/>
          </w:rPr>
          <m:t>(s,n)∈SNA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00FF491C" w:rsidRPr="008041EC">
        <w:rPr>
          <w:rFonts w:ascii="Times New Roman" w:eastAsiaTheme="minorEastAsia" w:hAnsi="Times New Roman" w:cs="Times New Roman"/>
          <w:sz w:val="26"/>
          <w:szCs w:val="26"/>
        </w:rPr>
        <w:t>Storage</w:t>
      </w:r>
      <w:r w:rsidRPr="008041EC">
        <w:rPr>
          <w:rFonts w:ascii="Times New Roman" w:eastAsiaTheme="minorEastAsia" w:hAnsi="Times New Roman" w:cs="Times New Roman"/>
          <w:sz w:val="26"/>
          <w:szCs w:val="26"/>
        </w:rPr>
        <w:t xml:space="preserve">-to-node </w:t>
      </w:r>
      <w:r w:rsidR="00497279" w:rsidRPr="008041EC">
        <w:rPr>
          <w:rFonts w:ascii="Times New Roman" w:eastAsiaTheme="minorEastAsia" w:hAnsi="Times New Roman" w:cs="Times New Roman"/>
          <w:sz w:val="26"/>
          <w:szCs w:val="26"/>
        </w:rPr>
        <w:t xml:space="preserve">pipeline </w:t>
      </w:r>
      <w:r w:rsidRPr="008041EC">
        <w:rPr>
          <w:rFonts w:ascii="Times New Roman" w:eastAsiaTheme="minorEastAsia" w:hAnsi="Times New Roman" w:cs="Times New Roman"/>
          <w:sz w:val="26"/>
          <w:szCs w:val="26"/>
        </w:rPr>
        <w:t>arcs</w:t>
      </w:r>
    </w:p>
    <w:p w14:paraId="295B3391" w14:textId="12DA00F5" w:rsidR="00BC232E" w:rsidRPr="008041EC" w:rsidRDefault="00BC232E" w:rsidP="00BC232E">
      <w:pPr>
        <w:rPr>
          <w:rFonts w:ascii="Times New Roman" w:eastAsiaTheme="minorEastAsia" w:hAnsi="Times New Roman" w:cs="Times New Roman"/>
          <w:sz w:val="26"/>
          <w:szCs w:val="26"/>
        </w:rPr>
      </w:pPr>
      <w:commentRangeStart w:id="33"/>
      <m:oMath>
        <m:r>
          <w:rPr>
            <w:rFonts w:ascii="Cambria Math" w:hAnsi="Cambria Math" w:cs="Times New Roman"/>
            <w:color w:val="0070C0"/>
            <w:sz w:val="26"/>
            <w:szCs w:val="26"/>
            <w:highlight w:val="yellow"/>
            <w:rPrChange w:id="34" w:author="Melody Shellman" w:date="2021-11-12T15:29:00Z">
              <w:rPr>
                <w:rFonts w:ascii="Cambria Math" w:hAnsi="Cambria Math" w:cs="Times New Roman"/>
                <w:color w:val="0070C0"/>
                <w:sz w:val="26"/>
                <w:szCs w:val="26"/>
              </w:rPr>
            </w:rPrChange>
          </w:rPr>
          <m:t>(s,p)∈SCA</m:t>
        </m:r>
      </m:oMath>
      <w:r w:rsidRPr="0060104F">
        <w:rPr>
          <w:rFonts w:ascii="Times New Roman" w:eastAsiaTheme="minorEastAsia" w:hAnsi="Times New Roman" w:cs="Times New Roman"/>
          <w:sz w:val="26"/>
          <w:szCs w:val="26"/>
          <w:highlight w:val="yellow"/>
          <w:rPrChange w:id="35"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6" w:author="Melody Shellman" w:date="2021-11-12T15:29:00Z">
            <w:rPr>
              <w:rFonts w:ascii="Times New Roman" w:eastAsiaTheme="minorEastAsia" w:hAnsi="Times New Roman" w:cs="Times New Roman"/>
              <w:sz w:val="26"/>
              <w:szCs w:val="26"/>
            </w:rPr>
          </w:rPrChange>
        </w:rPr>
        <w:tab/>
      </w:r>
      <w:r w:rsidRPr="0060104F">
        <w:rPr>
          <w:rFonts w:ascii="Times New Roman" w:eastAsiaTheme="minorEastAsia" w:hAnsi="Times New Roman" w:cs="Times New Roman"/>
          <w:sz w:val="26"/>
          <w:szCs w:val="26"/>
          <w:highlight w:val="yellow"/>
          <w:rPrChange w:id="37" w:author="Melody Shellman" w:date="2021-11-12T15:29:00Z">
            <w:rPr>
              <w:rFonts w:ascii="Times New Roman" w:eastAsiaTheme="minorEastAsia" w:hAnsi="Times New Roman" w:cs="Times New Roman"/>
              <w:sz w:val="26"/>
              <w:szCs w:val="26"/>
            </w:rPr>
          </w:rPrChange>
        </w:rPr>
        <w:tab/>
        <w:t>Storage-to-</w:t>
      </w:r>
      <w:del w:id="38" w:author="Drouven, Markus G." w:date="2021-11-03T14:52:00Z">
        <w:r w:rsidRPr="0060104F" w:rsidDel="007318FF">
          <w:rPr>
            <w:rFonts w:ascii="Times New Roman" w:eastAsiaTheme="minorEastAsia" w:hAnsi="Times New Roman" w:cs="Times New Roman"/>
            <w:sz w:val="26"/>
            <w:szCs w:val="26"/>
            <w:highlight w:val="yellow"/>
            <w:rPrChange w:id="39" w:author="Melody Shellman" w:date="2021-11-12T15:29:00Z">
              <w:rPr>
                <w:rFonts w:ascii="Times New Roman" w:eastAsiaTheme="minorEastAsia" w:hAnsi="Times New Roman" w:cs="Times New Roman"/>
                <w:sz w:val="26"/>
                <w:szCs w:val="26"/>
              </w:rPr>
            </w:rPrChange>
          </w:rPr>
          <w:delText>completion</w:delText>
        </w:r>
      </w:del>
      <w:ins w:id="40" w:author="Drouven, Markus G." w:date="2021-11-03T14:52:00Z">
        <w:r w:rsidR="007318FF" w:rsidRPr="0060104F">
          <w:rPr>
            <w:rFonts w:ascii="Times New Roman" w:eastAsiaTheme="minorEastAsia" w:hAnsi="Times New Roman" w:cs="Times New Roman"/>
            <w:sz w:val="26"/>
            <w:szCs w:val="26"/>
            <w:highlight w:val="yellow"/>
            <w:rPrChange w:id="41" w:author="Melody Shellman" w:date="2021-11-12T15:29:00Z">
              <w:rPr>
                <w:rFonts w:ascii="Times New Roman" w:eastAsiaTheme="minorEastAsia" w:hAnsi="Times New Roman" w:cs="Times New Roman"/>
                <w:sz w:val="26"/>
                <w:szCs w:val="26"/>
              </w:rPr>
            </w:rPrChange>
          </w:rPr>
          <w:t>completions</w:t>
        </w:r>
      </w:ins>
      <w:r w:rsidRPr="0060104F">
        <w:rPr>
          <w:rFonts w:ascii="Times New Roman" w:eastAsiaTheme="minorEastAsia" w:hAnsi="Times New Roman" w:cs="Times New Roman"/>
          <w:sz w:val="26"/>
          <w:szCs w:val="26"/>
          <w:highlight w:val="yellow"/>
          <w:rPrChange w:id="42" w:author="Melody Shellman" w:date="2021-11-12T15:29:00Z">
            <w:rPr>
              <w:rFonts w:ascii="Times New Roman" w:eastAsiaTheme="minorEastAsia" w:hAnsi="Times New Roman" w:cs="Times New Roman"/>
              <w:sz w:val="26"/>
              <w:szCs w:val="26"/>
            </w:rPr>
          </w:rPrChange>
        </w:rPr>
        <w:t xml:space="preserve"> </w:t>
      </w:r>
      <w:r w:rsidR="00497279" w:rsidRPr="0060104F">
        <w:rPr>
          <w:rFonts w:ascii="Times New Roman" w:eastAsiaTheme="minorEastAsia" w:hAnsi="Times New Roman" w:cs="Times New Roman"/>
          <w:sz w:val="26"/>
          <w:szCs w:val="26"/>
          <w:highlight w:val="yellow"/>
          <w:rPrChange w:id="43" w:author="Melody Shellman" w:date="2021-11-12T15:29:00Z">
            <w:rPr>
              <w:rFonts w:ascii="Times New Roman" w:eastAsiaTheme="minorEastAsia" w:hAnsi="Times New Roman" w:cs="Times New Roman"/>
              <w:sz w:val="26"/>
              <w:szCs w:val="26"/>
            </w:rPr>
          </w:rPrChange>
        </w:rPr>
        <w:t xml:space="preserve">pipeline </w:t>
      </w:r>
      <w:r w:rsidRPr="0060104F">
        <w:rPr>
          <w:rFonts w:ascii="Times New Roman" w:eastAsiaTheme="minorEastAsia" w:hAnsi="Times New Roman" w:cs="Times New Roman"/>
          <w:sz w:val="26"/>
          <w:szCs w:val="26"/>
          <w:highlight w:val="yellow"/>
          <w:rPrChange w:id="44" w:author="Melody Shellman" w:date="2021-11-12T15:29:00Z">
            <w:rPr>
              <w:rFonts w:ascii="Times New Roman" w:eastAsiaTheme="minorEastAsia" w:hAnsi="Times New Roman" w:cs="Times New Roman"/>
              <w:sz w:val="26"/>
              <w:szCs w:val="26"/>
            </w:rPr>
          </w:rPrChange>
        </w:rPr>
        <w:t>arcs</w:t>
      </w:r>
      <w:commentRangeEnd w:id="33"/>
      <w:r w:rsidR="0060104F">
        <w:rPr>
          <w:rStyle w:val="CommentReference"/>
        </w:rPr>
        <w:commentReference w:id="33"/>
      </w:r>
    </w:p>
    <w:p w14:paraId="52B66960" w14:textId="30D689B6"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(s,k)∈SKA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pipeline arcs</w:t>
      </w:r>
    </w:p>
    <w:p w14:paraId="04B99EC6" w14:textId="00DBA772"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(s,r)∈SRA</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Storage-to-treatment pipeline arcs</w:t>
      </w:r>
    </w:p>
    <w:p w14:paraId="16712437" w14:textId="59CAD144" w:rsidR="00081449" w:rsidRPr="008041EC" w:rsidRDefault="00081449" w:rsidP="00081449">
      <w:pPr>
        <w:rPr>
          <w:rFonts w:ascii="Times New Roman" w:eastAsiaTheme="minorEastAsia" w:hAnsi="Times New Roman" w:cs="Times New Roman"/>
          <w:sz w:val="26"/>
          <w:szCs w:val="26"/>
        </w:rPr>
      </w:pPr>
      <m:oMath>
        <m:r>
          <w:rPr>
            <w:rFonts w:ascii="Cambria Math" w:hAnsi="Cambria Math" w:cs="Times New Roman"/>
            <w:color w:val="0070C0"/>
            <w:sz w:val="26"/>
            <w:szCs w:val="26"/>
          </w:rPr>
          <m:t>(s,o)∈SOA</m:t>
        </m:r>
      </m:oMath>
      <w:r w:rsidRPr="009C4A1C">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ins w:id="45"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pipeline arcs</w:t>
      </w:r>
    </w:p>
    <w:p w14:paraId="019787E5" w14:textId="77777777" w:rsidR="00DB6AAC" w:rsidRPr="008041EC" w:rsidRDefault="00DB6AAC" w:rsidP="00BC232E">
      <w:pPr>
        <w:rPr>
          <w:rFonts w:ascii="Times New Roman" w:eastAsiaTheme="minorEastAsia" w:hAnsi="Times New Roman" w:cs="Times New Roman"/>
          <w:sz w:val="26"/>
          <w:szCs w:val="26"/>
        </w:rPr>
      </w:pPr>
    </w:p>
    <w:p w14:paraId="03F62CED" w14:textId="11B679D3"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(p,p)∈PCT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del w:id="46" w:author="Drouven, Markus G." w:date="2021-11-03T14:52:00Z">
        <w:r w:rsidRPr="008041EC" w:rsidDel="007318FF">
          <w:rPr>
            <w:rFonts w:ascii="Times New Roman" w:eastAsiaTheme="minorEastAsia" w:hAnsi="Times New Roman" w:cs="Times New Roman"/>
            <w:sz w:val="26"/>
            <w:szCs w:val="26"/>
          </w:rPr>
          <w:delText>completion</w:delText>
        </w:r>
      </w:del>
      <w:ins w:id="47"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382F796" w14:textId="745C1562" w:rsidR="009D7D11" w:rsidRPr="008041EC" w:rsidRDefault="009D7D11" w:rsidP="009D7D11">
      <w:pPr>
        <w:rPr>
          <w:rFonts w:ascii="Times New Roman" w:eastAsiaTheme="minorEastAsia" w:hAnsi="Times New Roman" w:cs="Times New Roman"/>
          <w:sz w:val="26"/>
          <w:szCs w:val="26"/>
        </w:rPr>
      </w:pPr>
      <m:oMath>
        <m:r>
          <w:rPr>
            <w:rFonts w:ascii="Cambria Math" w:hAnsi="Cambria Math" w:cs="Times New Roman"/>
            <w:color w:val="0070C0"/>
            <w:sz w:val="26"/>
            <w:szCs w:val="26"/>
          </w:rPr>
          <m:t>(f,c)∈FCT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Freshwater-to-</w:t>
      </w:r>
      <w:del w:id="48" w:author="Drouven, Markus G." w:date="2021-11-03T14:52:00Z">
        <w:r w:rsidRPr="008041EC" w:rsidDel="007318FF">
          <w:rPr>
            <w:rFonts w:ascii="Times New Roman" w:eastAsiaTheme="minorEastAsia" w:hAnsi="Times New Roman" w:cs="Times New Roman"/>
            <w:sz w:val="26"/>
            <w:szCs w:val="26"/>
          </w:rPr>
          <w:delText>completion</w:delText>
        </w:r>
      </w:del>
      <w:ins w:id="49"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6086446" w14:textId="4B32AD2F"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(p,k)∈PKT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Production-to-disposal trucking arcs</w:t>
      </w:r>
    </w:p>
    <w:p w14:paraId="3AFF6262" w14:textId="1AF6694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(p,s)∈PST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Production-to-storage trucking arcs</w:t>
      </w:r>
    </w:p>
    <w:p w14:paraId="1515D275" w14:textId="0DC6EF35"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(p,r)∈PRT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Production-to-treatment trucking arcs</w:t>
      </w:r>
    </w:p>
    <w:p w14:paraId="23D38F09" w14:textId="6965A497" w:rsidR="00497279" w:rsidRPr="008041EC" w:rsidRDefault="00497279" w:rsidP="00497279">
      <w:pPr>
        <w:rPr>
          <w:rFonts w:ascii="Times New Roman" w:eastAsiaTheme="minorEastAsia" w:hAnsi="Times New Roman" w:cs="Times New Roman"/>
          <w:sz w:val="26"/>
          <w:szCs w:val="26"/>
        </w:rPr>
      </w:pPr>
      <m:oMath>
        <m:r>
          <w:rPr>
            <w:rFonts w:ascii="Cambria Math" w:hAnsi="Cambria Math" w:cs="Times New Roman"/>
            <w:color w:val="0070C0"/>
            <w:sz w:val="26"/>
            <w:szCs w:val="26"/>
          </w:rPr>
          <m:t>(p,o)∈POT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Production-to-</w:t>
      </w:r>
      <w:ins w:id="50" w:author="Melody Shellman" w:date="2021-10-21T09:20:00Z">
        <w:r w:rsidR="00E104C6">
          <w:rPr>
            <w:rFonts w:ascii="Times New Roman" w:eastAsiaTheme="minorEastAsia" w:hAnsi="Times New Roman" w:cs="Times New Roman"/>
            <w:sz w:val="26"/>
            <w:szCs w:val="26"/>
          </w:rPr>
          <w:t xml:space="preserve">beneficial </w:t>
        </w:r>
      </w:ins>
      <w:r w:rsidRPr="008041EC">
        <w:rPr>
          <w:rFonts w:ascii="Times New Roman" w:eastAsiaTheme="minorEastAsia" w:hAnsi="Times New Roman" w:cs="Times New Roman"/>
          <w:sz w:val="26"/>
          <w:szCs w:val="26"/>
        </w:rPr>
        <w:t>reuse trucking arcs</w:t>
      </w:r>
    </w:p>
    <w:p w14:paraId="610F8E07" w14:textId="108F1CC7"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(p,k)∈CKT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1" w:author="Drouven, Markus G." w:date="2021-11-03T14:52:00Z">
        <w:r w:rsidRPr="008041EC" w:rsidDel="007318FF">
          <w:rPr>
            <w:rFonts w:ascii="Times New Roman" w:eastAsiaTheme="minorEastAsia" w:hAnsi="Times New Roman" w:cs="Times New Roman"/>
            <w:sz w:val="26"/>
            <w:szCs w:val="26"/>
          </w:rPr>
          <w:delText>Completion</w:delText>
        </w:r>
      </w:del>
      <w:ins w:id="5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-to-disposal trucking arcs</w:t>
      </w:r>
    </w:p>
    <w:p w14:paraId="69A08E79" w14:textId="58C4DD4F"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(p,s)∈CST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3" w:author="Drouven, Markus G." w:date="2021-11-03T14:52:00Z">
        <w:r w:rsidRPr="008041EC" w:rsidDel="007318FF">
          <w:rPr>
            <w:rFonts w:ascii="Times New Roman" w:eastAsiaTheme="minorEastAsia" w:hAnsi="Times New Roman" w:cs="Times New Roman"/>
            <w:sz w:val="26"/>
            <w:szCs w:val="26"/>
          </w:rPr>
          <w:delText>Completion</w:delText>
        </w:r>
      </w:del>
      <w:ins w:id="54"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-to-storage trucking arcs</w:t>
      </w:r>
    </w:p>
    <w:p w14:paraId="73D1CF7D" w14:textId="0DB6E97C" w:rsidR="00DB6AAC" w:rsidRPr="008041EC" w:rsidRDefault="00DB6AAC" w:rsidP="00DB6AAC">
      <w:pPr>
        <w:rPr>
          <w:rFonts w:ascii="Times New Roman" w:eastAsiaTheme="minorEastAsia" w:hAnsi="Times New Roman" w:cs="Times New Roman"/>
          <w:sz w:val="26"/>
          <w:szCs w:val="26"/>
        </w:rPr>
      </w:pPr>
      <m:oMath>
        <m:r>
          <w:rPr>
            <w:rFonts w:ascii="Cambria Math" w:hAnsi="Cambria Math" w:cs="Times New Roman"/>
            <w:color w:val="0070C0"/>
            <w:sz w:val="26"/>
            <w:szCs w:val="26"/>
          </w:rPr>
          <m:t>(p,r)∈CRT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del w:id="55" w:author="Drouven, Markus G." w:date="2021-11-03T14:52:00Z">
        <w:r w:rsidRPr="008041EC" w:rsidDel="007318FF">
          <w:rPr>
            <w:rFonts w:ascii="Times New Roman" w:eastAsiaTheme="minorEastAsia" w:hAnsi="Times New Roman" w:cs="Times New Roman"/>
            <w:sz w:val="26"/>
            <w:szCs w:val="26"/>
          </w:rPr>
          <w:delText>Completion</w:delText>
        </w:r>
      </w:del>
      <w:ins w:id="56"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-to-treatment trucking arcs</w:t>
      </w:r>
    </w:p>
    <w:p w14:paraId="26C2D02D" w14:textId="4A43DF6B" w:rsidR="00FA2B9B" w:rsidRPr="008041EC" w:rsidRDefault="00F4233B" w:rsidP="00FA2B9B">
      <w:pPr>
        <w:rPr>
          <w:rFonts w:ascii="Times New Roman" w:eastAsiaTheme="minorEastAsia" w:hAnsi="Times New Roman" w:cs="Times New Roman"/>
          <w:sz w:val="26"/>
          <w:szCs w:val="26"/>
        </w:rPr>
      </w:pPr>
      <m:oMath>
        <m:d>
          <m:dPr>
            <m:ctrlPr>
              <w:rPr>
                <w:rFonts w:ascii="Cambria Math" w:hAnsi="Cambria Math" w:cs="Times New Roman"/>
                <w:i/>
                <w:color w:val="0070C0"/>
                <w:sz w:val="26"/>
                <w:szCs w:val="26"/>
              </w:rPr>
            </m:ctrlPr>
          </m:dPr>
          <m:e>
            <m:r>
              <w:rPr>
                <w:rFonts w:ascii="Cambria Math" w:hAnsi="Cambria Math" w:cs="Times New Roman"/>
                <w:color w:val="0070C0"/>
                <w:sz w:val="26"/>
                <w:szCs w:val="26"/>
              </w:rPr>
              <m:t>p,p</m:t>
            </m:r>
          </m:e>
        </m:d>
        <m:r>
          <w:rPr>
            <w:rFonts w:ascii="Cambria Math" w:hAnsi="Cambria Math" w:cs="Times New Roman"/>
            <w:color w:val="0070C0"/>
            <w:sz w:val="26"/>
            <w:szCs w:val="26"/>
          </w:rPr>
          <m:t>∈CCT</m:t>
        </m:r>
      </m:oMath>
      <w:r w:rsidR="00FA2B9B" w:rsidRPr="004450DD">
        <w:rPr>
          <w:rFonts w:ascii="Cambria Math" w:hAnsi="Cambria Math" w:cs="Times New Roman"/>
          <w:i/>
          <w:color w:val="0070C0"/>
          <w:sz w:val="26"/>
          <w:szCs w:val="26"/>
        </w:rPr>
        <w:tab/>
      </w:r>
      <w:r w:rsidR="00FA2B9B" w:rsidRPr="008041EC">
        <w:rPr>
          <w:rFonts w:ascii="Times New Roman" w:eastAsiaTheme="minorEastAsia" w:hAnsi="Times New Roman" w:cs="Times New Roman"/>
          <w:sz w:val="26"/>
          <w:szCs w:val="26"/>
        </w:rPr>
        <w:tab/>
      </w:r>
      <w:r w:rsidR="00FA2B9B" w:rsidRPr="008041EC">
        <w:rPr>
          <w:rFonts w:ascii="Times New Roman" w:eastAsiaTheme="minorEastAsia" w:hAnsi="Times New Roman" w:cs="Times New Roman"/>
          <w:sz w:val="26"/>
          <w:szCs w:val="26"/>
        </w:rPr>
        <w:tab/>
      </w:r>
      <w:del w:id="57" w:author="Drouven, Markus G." w:date="2021-11-03T14:52:00Z">
        <w:r w:rsidR="00FA2B9B" w:rsidRPr="008041EC" w:rsidDel="007318FF">
          <w:rPr>
            <w:rFonts w:ascii="Times New Roman" w:eastAsiaTheme="minorEastAsia" w:hAnsi="Times New Roman" w:cs="Times New Roman"/>
            <w:sz w:val="26"/>
            <w:szCs w:val="26"/>
          </w:rPr>
          <w:delText>Completion</w:delText>
        </w:r>
      </w:del>
      <w:ins w:id="58"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-to-</w:t>
      </w:r>
      <w:del w:id="59" w:author="Drouven, Markus G." w:date="2021-11-03T14:52:00Z">
        <w:r w:rsidR="00FA2B9B" w:rsidRPr="008041EC" w:rsidDel="007318FF">
          <w:rPr>
            <w:rFonts w:ascii="Times New Roman" w:eastAsiaTheme="minorEastAsia" w:hAnsi="Times New Roman" w:cs="Times New Roman"/>
            <w:sz w:val="26"/>
            <w:szCs w:val="26"/>
          </w:rPr>
          <w:delText>completion</w:delText>
        </w:r>
      </w:del>
      <w:ins w:id="60" w:author="Drouven, Markus G." w:date="2021-11-03T14:52:00Z">
        <w:r w:rsidR="007318FF">
          <w:rPr>
            <w:rFonts w:ascii="Times New Roman" w:eastAsiaTheme="minorEastAsia" w:hAnsi="Times New Roman" w:cs="Times New Roman"/>
            <w:sz w:val="26"/>
            <w:szCs w:val="26"/>
          </w:rPr>
          <w:t>completions</w:t>
        </w:r>
      </w:ins>
      <w:r w:rsidR="00FA2B9B" w:rsidRPr="008041EC">
        <w:rPr>
          <w:rFonts w:ascii="Times New Roman" w:eastAsiaTheme="minorEastAsia" w:hAnsi="Times New Roman" w:cs="Times New Roman"/>
          <w:sz w:val="26"/>
          <w:szCs w:val="26"/>
        </w:rPr>
        <w:t xml:space="preserve"> trucking arcs (flowback reuse)</w:t>
      </w:r>
    </w:p>
    <w:p w14:paraId="19F9D30A" w14:textId="0D3B84F8" w:rsidR="00EB3B61" w:rsidRPr="008041EC" w:rsidRDefault="00EB3B61" w:rsidP="00EB3B61">
      <w:pPr>
        <w:rPr>
          <w:rFonts w:ascii="Times New Roman" w:eastAsiaTheme="minorEastAsia" w:hAnsi="Times New Roman" w:cs="Times New Roman"/>
          <w:sz w:val="26"/>
          <w:szCs w:val="26"/>
        </w:rPr>
      </w:pPr>
      <m:oMath>
        <m:r>
          <w:rPr>
            <w:rFonts w:ascii="Cambria Math" w:hAnsi="Cambria Math" w:cs="Times New Roman"/>
            <w:color w:val="0070C0"/>
            <w:sz w:val="26"/>
            <w:szCs w:val="26"/>
          </w:rPr>
          <w:lastRenderedPageBreak/>
          <m:t>(s,p)∈SCT</m:t>
        </m:r>
      </m:oMath>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w:t>
      </w:r>
      <w:del w:id="61" w:author="Drouven, Markus G." w:date="2021-11-03T14:52:00Z">
        <w:r w:rsidRPr="008041EC" w:rsidDel="007318FF">
          <w:rPr>
            <w:rFonts w:ascii="Times New Roman" w:eastAsiaTheme="minorEastAsia" w:hAnsi="Times New Roman" w:cs="Times New Roman"/>
            <w:sz w:val="26"/>
            <w:szCs w:val="26"/>
          </w:rPr>
          <w:delText>completion</w:delText>
        </w:r>
      </w:del>
      <w:ins w:id="62" w:author="Drouven, Markus G." w:date="2021-11-03T14:52:00Z">
        <w:r w:rsidR="007318FF">
          <w:rPr>
            <w:rFonts w:ascii="Times New Roman" w:eastAsiaTheme="minorEastAsia" w:hAnsi="Times New Roman" w:cs="Times New Roman"/>
            <w:sz w:val="26"/>
            <w:szCs w:val="26"/>
          </w:rPr>
          <w:t>completions</w:t>
        </w:r>
      </w:ins>
      <w:r w:rsidRPr="008041EC">
        <w:rPr>
          <w:rFonts w:ascii="Times New Roman" w:eastAsiaTheme="minorEastAsia" w:hAnsi="Times New Roman" w:cs="Times New Roman"/>
          <w:sz w:val="26"/>
          <w:szCs w:val="26"/>
        </w:rPr>
        <w:t xml:space="preserve"> trucking arcs</w:t>
      </w:r>
    </w:p>
    <w:p w14:paraId="51ECF71F" w14:textId="34214F48" w:rsidR="00570993" w:rsidRPr="008041EC" w:rsidRDefault="00570993" w:rsidP="00570993">
      <w:pPr>
        <w:rPr>
          <w:rFonts w:ascii="Times New Roman" w:eastAsiaTheme="minorEastAsia" w:hAnsi="Times New Roman" w:cs="Times New Roman"/>
          <w:sz w:val="26"/>
          <w:szCs w:val="26"/>
        </w:rPr>
      </w:pPr>
      <m:oMath>
        <m:r>
          <w:rPr>
            <w:rFonts w:ascii="Cambria Math" w:hAnsi="Cambria Math" w:cs="Times New Roman"/>
            <w:color w:val="0070C0"/>
            <w:sz w:val="26"/>
            <w:szCs w:val="26"/>
          </w:rPr>
          <m:t>(s,k)∈SKT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Storage-to-disposal trucking arcs</w:t>
      </w:r>
    </w:p>
    <w:p w14:paraId="71601D57" w14:textId="256468CB" w:rsidR="00220B9F" w:rsidRPr="008041EC" w:rsidRDefault="00220B9F" w:rsidP="00220B9F">
      <w:pPr>
        <w:rPr>
          <w:rFonts w:ascii="Times New Roman" w:eastAsiaTheme="minorEastAsia" w:hAnsi="Times New Roman" w:cs="Times New Roman"/>
          <w:sz w:val="26"/>
          <w:szCs w:val="26"/>
        </w:rPr>
      </w:pPr>
      <m:oMath>
        <m:r>
          <w:rPr>
            <w:rFonts w:ascii="Cambria Math" w:hAnsi="Cambria Math" w:cs="Times New Roman"/>
            <w:color w:val="0070C0"/>
            <w:sz w:val="26"/>
            <w:szCs w:val="26"/>
          </w:rPr>
          <m:t>(r,k)∈RKT</m:t>
        </m:r>
      </m:oMath>
      <w:r w:rsidRPr="004450DD">
        <w:rPr>
          <w:rFonts w:ascii="Cambria Math" w:hAnsi="Cambria Math" w:cs="Times New Roman"/>
          <w:i/>
          <w:color w:val="0070C0"/>
          <w:sz w:val="26"/>
          <w:szCs w:val="26"/>
        </w:rPr>
        <w:tab/>
      </w:r>
      <w:r w:rsidRPr="008041EC">
        <w:rPr>
          <w:rFonts w:ascii="Times New Roman" w:eastAsiaTheme="minorEastAsia" w:hAnsi="Times New Roman" w:cs="Times New Roman"/>
          <w:sz w:val="26"/>
          <w:szCs w:val="26"/>
        </w:rPr>
        <w:tab/>
      </w:r>
      <w:r w:rsidRPr="008041EC">
        <w:rPr>
          <w:rFonts w:ascii="Times New Roman" w:eastAsiaTheme="minorEastAsia" w:hAnsi="Times New Roman" w:cs="Times New Roman"/>
          <w:sz w:val="26"/>
          <w:szCs w:val="26"/>
        </w:rPr>
        <w:tab/>
        <w:t>Treatment-to-disposal trucking arcs</w:t>
      </w:r>
    </w:p>
    <w:p w14:paraId="2834214F" w14:textId="361A2F93" w:rsidR="00497279" w:rsidRPr="008041EC" w:rsidRDefault="00497279" w:rsidP="00BC232E">
      <w:pPr>
        <w:rPr>
          <w:rFonts w:ascii="Times New Roman" w:eastAsiaTheme="minorEastAsia" w:hAnsi="Times New Roman" w:cs="Times New Roman"/>
          <w:sz w:val="26"/>
          <w:szCs w:val="26"/>
        </w:rPr>
      </w:pPr>
    </w:p>
    <w:p w14:paraId="35C70F20" w14:textId="7C555CAD" w:rsidR="00497279" w:rsidRPr="008041EC" w:rsidRDefault="00497279" w:rsidP="00497279">
      <w:pPr>
        <w:rPr>
          <w:rFonts w:ascii="Times New Roman" w:hAnsi="Times New Roman" w:cs="Times New Roman"/>
          <w:b/>
          <w:sz w:val="26"/>
          <w:szCs w:val="26"/>
        </w:rPr>
      </w:pPr>
      <w:r w:rsidRPr="008041EC">
        <w:rPr>
          <w:rFonts w:ascii="Times New Roman" w:hAnsi="Times New Roman" w:cs="Times New Roman"/>
          <w:b/>
          <w:sz w:val="26"/>
          <w:szCs w:val="26"/>
        </w:rPr>
        <w:t>Continuous Variables</w:t>
      </w:r>
    </w:p>
    <w:p w14:paraId="36FEBB8D" w14:textId="3018A4F4" w:rsidR="00497279" w:rsidRPr="008041EC" w:rsidRDefault="00F4233B"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497279" w:rsidRPr="008041EC">
        <w:rPr>
          <w:rFonts w:ascii="Times New Roman" w:eastAsiaTheme="minorEastAsia" w:hAnsi="Times New Roman" w:cs="Times New Roman"/>
          <w:sz w:val="26"/>
          <w:szCs w:val="26"/>
        </w:rPr>
        <w:tab/>
        <w:t xml:space="preserve">Produced water piped from </w:t>
      </w:r>
      <w:r w:rsidR="00B455A7" w:rsidRPr="008041EC">
        <w:rPr>
          <w:rFonts w:ascii="Times New Roman" w:eastAsiaTheme="minorEastAsia" w:hAnsi="Times New Roman" w:cs="Times New Roman"/>
          <w:sz w:val="26"/>
          <w:szCs w:val="26"/>
        </w:rPr>
        <w:t>one location to another location</w:t>
      </w:r>
    </w:p>
    <w:p w14:paraId="11F7C911" w14:textId="2F03C0BC" w:rsidR="00ED6474" w:rsidRPr="008041EC" w:rsidRDefault="00F4233B" w:rsidP="004972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ED6474" w:rsidRPr="008041EC">
        <w:rPr>
          <w:rFonts w:ascii="Times New Roman" w:eastAsiaTheme="minorEastAsia" w:hAnsi="Times New Roman" w:cs="Times New Roman"/>
          <w:sz w:val="26"/>
          <w:szCs w:val="26"/>
        </w:rPr>
        <w:tab/>
        <w:t xml:space="preserve">Produced water trucked from </w:t>
      </w:r>
      <w:r w:rsidR="00B455A7" w:rsidRPr="008041EC">
        <w:rPr>
          <w:rFonts w:ascii="Times New Roman" w:eastAsiaTheme="minorEastAsia" w:hAnsi="Times New Roman" w:cs="Times New Roman"/>
          <w:sz w:val="26"/>
          <w:szCs w:val="26"/>
        </w:rPr>
        <w:t>one location</w:t>
      </w:r>
      <w:r w:rsidR="005A037D" w:rsidRPr="008041EC">
        <w:rPr>
          <w:rFonts w:ascii="Times New Roman" w:eastAsiaTheme="minorEastAsia" w:hAnsi="Times New Roman" w:cs="Times New Roman"/>
          <w:sz w:val="26"/>
          <w:szCs w:val="26"/>
        </w:rPr>
        <w:t xml:space="preserve"> </w:t>
      </w:r>
      <w:r w:rsidR="00B455A7" w:rsidRPr="008041EC">
        <w:rPr>
          <w:rFonts w:ascii="Times New Roman" w:eastAsiaTheme="minorEastAsia" w:hAnsi="Times New Roman" w:cs="Times New Roman"/>
          <w:sz w:val="26"/>
          <w:szCs w:val="26"/>
        </w:rPr>
        <w:t>to another location</w:t>
      </w:r>
    </w:p>
    <w:p w14:paraId="35373FCD" w14:textId="3492B052" w:rsidR="007A1F22" w:rsidRPr="008041EC" w:rsidRDefault="00F4233B" w:rsidP="007A1F2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7A1F22" w:rsidRPr="008041EC">
        <w:rPr>
          <w:rFonts w:ascii="Times New Roman" w:eastAsiaTheme="minorEastAsia" w:hAnsi="Times New Roman" w:cs="Times New Roman"/>
          <w:sz w:val="26"/>
          <w:szCs w:val="26"/>
        </w:rPr>
        <w:tab/>
        <w:t xml:space="preserve">Fresh water sourced from source to </w:t>
      </w:r>
      <w:del w:id="63" w:author="Drouven, Markus G." w:date="2021-11-03T14:52:00Z">
        <w:r w:rsidR="007A1F22" w:rsidRPr="008041EC" w:rsidDel="007318FF">
          <w:rPr>
            <w:rFonts w:ascii="Times New Roman" w:eastAsiaTheme="minorEastAsia" w:hAnsi="Times New Roman" w:cs="Times New Roman"/>
            <w:sz w:val="26"/>
            <w:szCs w:val="26"/>
          </w:rPr>
          <w:delText>completion</w:delText>
        </w:r>
      </w:del>
      <w:ins w:id="64" w:author="Drouven, Markus G." w:date="2021-11-03T14:52:00Z">
        <w:r w:rsidR="007318FF">
          <w:rPr>
            <w:rFonts w:ascii="Times New Roman" w:eastAsiaTheme="minorEastAsia" w:hAnsi="Times New Roman" w:cs="Times New Roman"/>
            <w:sz w:val="26"/>
            <w:szCs w:val="26"/>
          </w:rPr>
          <w:t>completions</w:t>
        </w:r>
      </w:ins>
      <w:r w:rsidR="007A1F22" w:rsidRPr="008041EC">
        <w:rPr>
          <w:rFonts w:ascii="Times New Roman" w:eastAsiaTheme="minorEastAsia" w:hAnsi="Times New Roman" w:cs="Times New Roman"/>
          <w:sz w:val="26"/>
          <w:szCs w:val="26"/>
        </w:rPr>
        <w:t xml:space="preserve"> pad</w:t>
      </w:r>
    </w:p>
    <w:p w14:paraId="4900BA34" w14:textId="77777777" w:rsidR="003F080E" w:rsidRPr="008041EC" w:rsidRDefault="00F4233B"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oMath>
      <w:r w:rsidR="003F080E" w:rsidRPr="008041EC">
        <w:rPr>
          <w:rFonts w:ascii="Times New Roman" w:eastAsiaTheme="minorEastAsia" w:hAnsi="Times New Roman" w:cs="Times New Roman"/>
          <w:sz w:val="26"/>
          <w:szCs w:val="26"/>
        </w:rPr>
        <w:tab/>
        <w:t xml:space="preserve">Water put into completions pad storage </w:t>
      </w:r>
    </w:p>
    <w:p w14:paraId="3BF42905" w14:textId="7F927755" w:rsidR="003F080E" w:rsidRDefault="00F4233B"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oMath>
      <w:r w:rsidR="003F080E" w:rsidRPr="008041EC">
        <w:rPr>
          <w:rFonts w:ascii="Times New Roman" w:eastAsiaTheme="minorEastAsia" w:hAnsi="Times New Roman" w:cs="Times New Roman"/>
          <w:sz w:val="26"/>
          <w:szCs w:val="26"/>
        </w:rPr>
        <w:tab/>
        <w:t xml:space="preserve">Water removed from completions pad storage </w:t>
      </w:r>
    </w:p>
    <w:p w14:paraId="27F6DE8E" w14:textId="2C2446A2" w:rsidR="004E0D94" w:rsidRPr="00077949" w:rsidRDefault="00F4233B"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65"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oMath>
      <w:r w:rsidR="004E0D94" w:rsidRPr="00077949">
        <w:rPr>
          <w:rFonts w:ascii="Times New Roman" w:eastAsiaTheme="minorEastAsia" w:hAnsi="Times New Roman" w:cs="Times New Roman"/>
          <w:color w:val="C00000"/>
          <w:kern w:val="24"/>
          <w:sz w:val="26"/>
          <w:szCs w:val="26"/>
        </w:rPr>
        <w:tab/>
      </w:r>
      <w:del w:id="66" w:author="Melody Shellman" w:date="2021-10-21T09:39:00Z">
        <w:r w:rsidR="004E0D94" w:rsidRPr="00077949" w:rsidDel="00EF55BA">
          <w:rPr>
            <w:rFonts w:ascii="Times New Roman" w:eastAsiaTheme="minorEastAsia" w:hAnsi="Times New Roman" w:cs="Times New Roman"/>
            <w:color w:val="C00000"/>
            <w:kern w:val="24"/>
            <w:sz w:val="26"/>
            <w:szCs w:val="26"/>
          </w:rPr>
          <w:tab/>
        </w:r>
      </w:del>
      <w:r w:rsidR="004E0D94" w:rsidRPr="00077949">
        <w:rPr>
          <w:rFonts w:ascii="Times New Roman" w:eastAsiaTheme="minorEastAsia" w:hAnsi="Times New Roman" w:cs="Times New Roman"/>
          <w:sz w:val="26"/>
          <w:szCs w:val="26"/>
        </w:rPr>
        <w:t xml:space="preserve">Produced water delivered for </w:t>
      </w:r>
      <w:ins w:id="67" w:author="Melody Shellman" w:date="2021-10-21T09:39:00Z">
        <w:r w:rsidR="00EF55BA">
          <w:rPr>
            <w:rFonts w:ascii="Times New Roman" w:eastAsiaTheme="minorEastAsia" w:hAnsi="Times New Roman" w:cs="Times New Roman"/>
            <w:sz w:val="26"/>
            <w:szCs w:val="26"/>
          </w:rPr>
          <w:t xml:space="preserve">completions </w:t>
        </w:r>
      </w:ins>
      <w:r w:rsidR="004E0D94" w:rsidRPr="00077949">
        <w:rPr>
          <w:rFonts w:ascii="Times New Roman" w:eastAsiaTheme="minorEastAsia" w:hAnsi="Times New Roman" w:cs="Times New Roman"/>
          <w:sz w:val="26"/>
          <w:szCs w:val="26"/>
        </w:rPr>
        <w:t>reuse</w:t>
      </w:r>
    </w:p>
    <w:p w14:paraId="754BEC4D" w14:textId="7EA83C94" w:rsidR="004E0D94" w:rsidRPr="004E0D94" w:rsidRDefault="00F4233B" w:rsidP="004E0D94">
      <w:pPr>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oMath>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color w:val="C00000"/>
          <w:kern w:val="24"/>
          <w:sz w:val="26"/>
          <w:szCs w:val="26"/>
        </w:rPr>
        <w:tab/>
      </w:r>
      <w:r w:rsidR="004E0D94" w:rsidRPr="00077949">
        <w:rPr>
          <w:rFonts w:ascii="Times New Roman" w:eastAsiaTheme="minorEastAsia" w:hAnsi="Times New Roman" w:cs="Times New Roman"/>
          <w:sz w:val="26"/>
          <w:szCs w:val="26"/>
        </w:rPr>
        <w:t>Produced water delivered for disposal</w:t>
      </w:r>
    </w:p>
    <w:p w14:paraId="29AEE295" w14:textId="77777777" w:rsidR="007A1F22" w:rsidRPr="004E0D94" w:rsidRDefault="007A1F22" w:rsidP="00497279">
      <w:pPr>
        <w:ind w:left="2880" w:hanging="2880"/>
        <w:rPr>
          <w:rFonts w:ascii="Times New Roman" w:eastAsiaTheme="minorEastAsia" w:hAnsi="Times New Roman" w:cs="Times New Roman"/>
          <w:sz w:val="26"/>
          <w:szCs w:val="26"/>
        </w:rPr>
      </w:pPr>
    </w:p>
    <w:p w14:paraId="577CB373" w14:textId="021FAE61" w:rsidR="00F801D6" w:rsidRPr="008041EC" w:rsidRDefault="00F4233B" w:rsidP="00F801D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F801D6" w:rsidRPr="008041EC">
        <w:rPr>
          <w:rFonts w:ascii="Times New Roman" w:eastAsiaTheme="minorEastAsia" w:hAnsi="Times New Roman" w:cs="Times New Roman"/>
          <w:sz w:val="26"/>
          <w:szCs w:val="26"/>
        </w:rPr>
        <w:tab/>
        <w:t>Water level at storage site</w:t>
      </w:r>
      <w:r w:rsidR="00021B8B">
        <w:rPr>
          <w:rFonts w:ascii="Times New Roman" w:eastAsiaTheme="minorEastAsia" w:hAnsi="Times New Roman" w:cs="Times New Roman"/>
          <w:sz w:val="26"/>
          <w:szCs w:val="26"/>
        </w:rPr>
        <w:t xml:space="preserve"> at the end of the time period</w:t>
      </w:r>
    </w:p>
    <w:p w14:paraId="28F865E6" w14:textId="2B714A28" w:rsidR="003F080E" w:rsidRPr="008041EC" w:rsidRDefault="00F4233B"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oMath>
      <w:r w:rsidR="003F080E" w:rsidRPr="008041EC">
        <w:rPr>
          <w:rFonts w:ascii="Times New Roman" w:eastAsiaTheme="minorEastAsia" w:hAnsi="Times New Roman" w:cs="Times New Roman"/>
          <w:sz w:val="26"/>
          <w:szCs w:val="26"/>
        </w:rPr>
        <w:tab/>
        <w:t>Water level in completions pad storage</w:t>
      </w:r>
      <w:r w:rsidR="00021B8B">
        <w:rPr>
          <w:rFonts w:ascii="Times New Roman" w:eastAsiaTheme="minorEastAsia" w:hAnsi="Times New Roman" w:cs="Times New Roman"/>
          <w:sz w:val="26"/>
          <w:szCs w:val="26"/>
        </w:rPr>
        <w:t xml:space="preserve"> at the end of the time period</w:t>
      </w:r>
    </w:p>
    <w:p w14:paraId="332CED3B" w14:textId="0F5460D2" w:rsidR="00762550" w:rsidRPr="008041EC" w:rsidRDefault="00762550" w:rsidP="00F801D6">
      <w:pPr>
        <w:ind w:left="2880" w:hanging="2880"/>
        <w:rPr>
          <w:rFonts w:ascii="Times New Roman" w:eastAsiaTheme="minorEastAsia" w:hAnsi="Times New Roman" w:cs="Times New Roman"/>
          <w:sz w:val="26"/>
          <w:szCs w:val="26"/>
        </w:rPr>
      </w:pPr>
    </w:p>
    <w:p w14:paraId="1516FA25" w14:textId="0CBDB4B0" w:rsidR="009B3F60" w:rsidRPr="008041EC" w:rsidRDefault="00F4233B"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TotalTrucked</m:t>
            </m:r>
          </m:sup>
        </m:sSup>
      </m:oMath>
      <w:r w:rsidR="009B3F60" w:rsidRPr="008041EC">
        <w:rPr>
          <w:rFonts w:ascii="Times New Roman" w:eastAsiaTheme="minorEastAsia" w:hAnsi="Times New Roman" w:cs="Times New Roman"/>
          <w:sz w:val="26"/>
          <w:szCs w:val="26"/>
        </w:rPr>
        <w:tab/>
        <w:t>Total volume of water trucked</w:t>
      </w:r>
    </w:p>
    <w:p w14:paraId="2D8709A7" w14:textId="3084E0E5" w:rsidR="009B3F60" w:rsidRPr="008041EC" w:rsidRDefault="00F4233B"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oMath>
      <w:r w:rsidR="009B3F60" w:rsidRPr="008041EC">
        <w:rPr>
          <w:rFonts w:ascii="Times New Roman" w:eastAsiaTheme="minorEastAsia" w:hAnsi="Times New Roman" w:cs="Times New Roman"/>
          <w:sz w:val="26"/>
          <w:szCs w:val="26"/>
        </w:rPr>
        <w:tab/>
        <w:t>Total volume</w:t>
      </w:r>
      <w:ins w:id="68"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freshwater sourced</w:t>
      </w:r>
    </w:p>
    <w:p w14:paraId="4C80B502" w14:textId="00E852F5" w:rsidR="009B3F60" w:rsidRPr="008041EC" w:rsidRDefault="00F4233B" w:rsidP="009B3F60">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oMath>
      <w:r w:rsidR="009B3F60" w:rsidRPr="008041EC">
        <w:rPr>
          <w:rFonts w:ascii="Times New Roman" w:eastAsiaTheme="minorEastAsia" w:hAnsi="Times New Roman" w:cs="Times New Roman"/>
          <w:sz w:val="26"/>
          <w:szCs w:val="26"/>
        </w:rPr>
        <w:tab/>
        <w:t>Total volume of produced water disposed</w:t>
      </w:r>
    </w:p>
    <w:p w14:paraId="6B2C5CE6" w14:textId="25C07B1B" w:rsidR="00021B8B" w:rsidRPr="008041EC" w:rsidRDefault="00F4233B" w:rsidP="00021B8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69"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r>
              <w:del w:id="70" w:author="Melody Shellman" w:date="2021-10-21T14:37:00Z">
                <w:rPr>
                  <w:rFonts w:ascii="Cambria Math" w:eastAsiaTheme="minorEastAsia" w:hAnsi="Cambria Math"/>
                  <w:color w:val="C00000"/>
                  <w:kern w:val="24"/>
                  <w:sz w:val="26"/>
                  <w:szCs w:val="26"/>
                </w:rPr>
                <m:t>d</m:t>
              </w:del>
            </m:r>
          </m:sup>
        </m:sSup>
      </m:oMath>
      <w:r w:rsidR="009B3F60" w:rsidRPr="008041EC">
        <w:rPr>
          <w:rFonts w:ascii="Times New Roman" w:eastAsiaTheme="minorEastAsia" w:hAnsi="Times New Roman" w:cs="Times New Roman"/>
          <w:sz w:val="26"/>
          <w:szCs w:val="26"/>
        </w:rPr>
        <w:tab/>
        <w:t>Total volume</w:t>
      </w:r>
      <w:ins w:id="71" w:author="Melody Shellman" w:date="2021-10-21T09:40:00Z">
        <w:r w:rsidR="00EF55BA">
          <w:rPr>
            <w:rFonts w:ascii="Times New Roman" w:eastAsiaTheme="minorEastAsia" w:hAnsi="Times New Roman" w:cs="Times New Roman"/>
            <w:sz w:val="26"/>
            <w:szCs w:val="26"/>
          </w:rPr>
          <w:t xml:space="preserve"> of</w:t>
        </w:r>
      </w:ins>
      <w:r w:rsidR="009B3F60" w:rsidRPr="008041EC">
        <w:rPr>
          <w:rFonts w:ascii="Times New Roman" w:eastAsiaTheme="minorEastAsia" w:hAnsi="Times New Roman" w:cs="Times New Roman"/>
          <w:sz w:val="26"/>
          <w:szCs w:val="26"/>
        </w:rPr>
        <w:t xml:space="preserve"> produced water reused</w:t>
      </w:r>
    </w:p>
    <w:p w14:paraId="7B6C70FE" w14:textId="77777777" w:rsidR="009B3F60" w:rsidRPr="008041EC" w:rsidRDefault="009B3F60" w:rsidP="00F801D6">
      <w:pPr>
        <w:ind w:left="2880" w:hanging="2880"/>
        <w:rPr>
          <w:rFonts w:ascii="Times New Roman" w:eastAsiaTheme="minorEastAsia" w:hAnsi="Times New Roman" w:cs="Times New Roman"/>
          <w:sz w:val="26"/>
          <w:szCs w:val="26"/>
        </w:rPr>
      </w:pPr>
    </w:p>
    <w:p w14:paraId="566ABA5E" w14:textId="3E73C978" w:rsidR="00B565EA" w:rsidRPr="008041EC" w:rsidRDefault="00F4233B"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oMath>
      <w:r w:rsidR="00B565EA" w:rsidRPr="008041EC">
        <w:rPr>
          <w:rFonts w:ascii="Times New Roman" w:eastAsiaTheme="minorEastAsia" w:hAnsi="Times New Roman" w:cs="Times New Roman"/>
          <w:sz w:val="26"/>
          <w:szCs w:val="26"/>
        </w:rPr>
        <w:tab/>
        <w:t>Cost of piping produced water from one location to another location</w:t>
      </w:r>
    </w:p>
    <w:p w14:paraId="01CCE210" w14:textId="0C10B9AB" w:rsidR="00B565EA" w:rsidRPr="008041EC" w:rsidRDefault="00F4233B"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oMath>
      <w:r w:rsidR="00B565EA" w:rsidRPr="008041EC">
        <w:rPr>
          <w:rFonts w:ascii="Times New Roman" w:eastAsiaTheme="minorEastAsia" w:hAnsi="Times New Roman" w:cs="Times New Roman"/>
          <w:sz w:val="26"/>
          <w:szCs w:val="26"/>
        </w:rPr>
        <w:tab/>
        <w:t>Cost of trucking produced water from one location to another location</w:t>
      </w:r>
    </w:p>
    <w:p w14:paraId="0262B863" w14:textId="5806EC3B" w:rsidR="00B565EA" w:rsidRPr="008041EC" w:rsidRDefault="00F4233B" w:rsidP="00B565EA">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oMath>
      <w:r w:rsidR="00B565EA" w:rsidRPr="008041EC">
        <w:rPr>
          <w:rFonts w:ascii="Times New Roman" w:eastAsiaTheme="minorEastAsia" w:hAnsi="Times New Roman" w:cs="Times New Roman"/>
          <w:sz w:val="26"/>
          <w:szCs w:val="26"/>
        </w:rPr>
        <w:tab/>
        <w:t>Cost of sourcing fresh water from source to completion</w:t>
      </w:r>
      <w:ins w:id="72" w:author="Melody Shellman" w:date="2021-11-05T14:11:00Z">
        <w:r w:rsidR="00637D41">
          <w:rPr>
            <w:rFonts w:ascii="Times New Roman" w:eastAsiaTheme="minorEastAsia" w:hAnsi="Times New Roman" w:cs="Times New Roman"/>
            <w:sz w:val="26"/>
            <w:szCs w:val="26"/>
          </w:rPr>
          <w:t>s</w:t>
        </w:r>
      </w:ins>
      <w:r w:rsidR="00B565EA" w:rsidRPr="008041EC">
        <w:rPr>
          <w:rFonts w:ascii="Times New Roman" w:eastAsiaTheme="minorEastAsia" w:hAnsi="Times New Roman" w:cs="Times New Roman"/>
          <w:sz w:val="26"/>
          <w:szCs w:val="26"/>
        </w:rPr>
        <w:t xml:space="preserve"> pad</w:t>
      </w:r>
    </w:p>
    <w:p w14:paraId="74043B5A" w14:textId="048F1013" w:rsidR="003F1F9C" w:rsidRPr="008041EC" w:rsidRDefault="00F4233B"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oMath>
      <w:r w:rsidR="003F1F9C" w:rsidRPr="008041EC">
        <w:rPr>
          <w:rFonts w:ascii="Times New Roman" w:eastAsiaTheme="minorEastAsia" w:hAnsi="Times New Roman" w:cs="Times New Roman"/>
          <w:sz w:val="26"/>
          <w:szCs w:val="26"/>
        </w:rPr>
        <w:tab/>
        <w:t>Cost of injecting produced water at disposal site</w:t>
      </w:r>
    </w:p>
    <w:p w14:paraId="5F31837D" w14:textId="779F1414" w:rsidR="00D55717" w:rsidRPr="008041EC" w:rsidRDefault="00F4233B"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oMath>
      <w:r w:rsidR="00D55717" w:rsidRPr="008041EC">
        <w:rPr>
          <w:rFonts w:ascii="Times New Roman" w:eastAsiaTheme="minorEastAsia" w:hAnsi="Times New Roman" w:cs="Times New Roman"/>
          <w:sz w:val="26"/>
          <w:szCs w:val="26"/>
        </w:rPr>
        <w:tab/>
        <w:t>Cost of treating produced water at treatment site</w:t>
      </w:r>
    </w:p>
    <w:p w14:paraId="4E6B8368" w14:textId="72A58309" w:rsidR="00B05B8B" w:rsidRPr="008041EC" w:rsidRDefault="00F4233B"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73" w:author="Melody Shellman" w:date="2021-10-21T09:39: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oMath>
      <w:r w:rsidR="00B05B8B" w:rsidRPr="008041EC">
        <w:rPr>
          <w:rFonts w:ascii="Times New Roman" w:eastAsiaTheme="minorEastAsia" w:hAnsi="Times New Roman" w:cs="Times New Roman"/>
          <w:sz w:val="26"/>
          <w:szCs w:val="26"/>
        </w:rPr>
        <w:tab/>
        <w:t xml:space="preserve">Cost of reusing produced water at completions site </w:t>
      </w:r>
    </w:p>
    <w:p w14:paraId="2C8527CE" w14:textId="31AEB390" w:rsidR="00D55717" w:rsidRPr="008041EC" w:rsidRDefault="00F4233B" w:rsidP="00D5571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D55717" w:rsidRPr="008041EC">
        <w:rPr>
          <w:rFonts w:ascii="Times New Roman" w:eastAsiaTheme="minorEastAsia" w:hAnsi="Times New Roman" w:cs="Times New Roman"/>
          <w:sz w:val="26"/>
          <w:szCs w:val="26"/>
        </w:rPr>
        <w:tab/>
        <w:t>Cost of storing produced water at storage site</w:t>
      </w:r>
      <w:r w:rsidR="00D217A6" w:rsidRPr="008041EC">
        <w:rPr>
          <w:rFonts w:ascii="Times New Roman" w:eastAsiaTheme="minorEastAsia" w:hAnsi="Times New Roman" w:cs="Times New Roman"/>
          <w:sz w:val="26"/>
          <w:szCs w:val="26"/>
        </w:rPr>
        <w:t xml:space="preserve"> (incl. treatment)</w:t>
      </w:r>
    </w:p>
    <w:p w14:paraId="24F9493F" w14:textId="0D899B14" w:rsidR="00A805DD" w:rsidRPr="008041EC" w:rsidRDefault="00F4233B"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oMath>
      <w:r w:rsidR="00A805DD" w:rsidRPr="008041EC">
        <w:rPr>
          <w:rFonts w:ascii="Times New Roman" w:eastAsiaTheme="minorEastAsia" w:hAnsi="Times New Roman" w:cs="Times New Roman"/>
          <w:sz w:val="26"/>
          <w:szCs w:val="26"/>
        </w:rPr>
        <w:tab/>
        <w:t xml:space="preserve">Credit for </w:t>
      </w:r>
      <w:r w:rsidR="00902399" w:rsidRPr="008041EC">
        <w:rPr>
          <w:rFonts w:ascii="Times New Roman" w:eastAsiaTheme="minorEastAsia" w:hAnsi="Times New Roman" w:cs="Times New Roman"/>
          <w:sz w:val="26"/>
          <w:szCs w:val="26"/>
        </w:rPr>
        <w:t>retrieving</w:t>
      </w:r>
      <w:r w:rsidR="00A805DD" w:rsidRPr="008041EC">
        <w:rPr>
          <w:rFonts w:ascii="Times New Roman" w:eastAsiaTheme="minorEastAsia" w:hAnsi="Times New Roman" w:cs="Times New Roman"/>
          <w:sz w:val="26"/>
          <w:szCs w:val="26"/>
        </w:rPr>
        <w:t xml:space="preserve"> </w:t>
      </w:r>
      <w:r w:rsidR="00902399" w:rsidRPr="008041EC">
        <w:rPr>
          <w:rFonts w:ascii="Times New Roman" w:eastAsiaTheme="minorEastAsia" w:hAnsi="Times New Roman" w:cs="Times New Roman"/>
          <w:sz w:val="26"/>
          <w:szCs w:val="26"/>
        </w:rPr>
        <w:t xml:space="preserve">stored </w:t>
      </w:r>
      <w:r w:rsidR="00A805DD" w:rsidRPr="008041EC">
        <w:rPr>
          <w:rFonts w:ascii="Times New Roman" w:eastAsiaTheme="minorEastAsia" w:hAnsi="Times New Roman" w:cs="Times New Roman"/>
          <w:sz w:val="26"/>
          <w:szCs w:val="26"/>
        </w:rPr>
        <w:t xml:space="preserve">produced water </w:t>
      </w:r>
      <w:r w:rsidR="00902399" w:rsidRPr="008041EC">
        <w:rPr>
          <w:rFonts w:ascii="Times New Roman" w:eastAsiaTheme="minorEastAsia" w:hAnsi="Times New Roman" w:cs="Times New Roman"/>
          <w:sz w:val="26"/>
          <w:szCs w:val="26"/>
        </w:rPr>
        <w:t>from</w:t>
      </w:r>
      <w:r w:rsidR="00A805DD" w:rsidRPr="008041EC">
        <w:rPr>
          <w:rFonts w:ascii="Times New Roman" w:eastAsiaTheme="minorEastAsia" w:hAnsi="Times New Roman" w:cs="Times New Roman"/>
          <w:sz w:val="26"/>
          <w:szCs w:val="26"/>
        </w:rPr>
        <w:t xml:space="preserve"> storage site</w:t>
      </w:r>
    </w:p>
    <w:p w14:paraId="12A517FE" w14:textId="05B49EEC" w:rsidR="00CF7715" w:rsidRPr="008041EC" w:rsidRDefault="00F4233B" w:rsidP="00A805D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oMath>
      <w:r w:rsidR="00CF7715" w:rsidRPr="008041EC">
        <w:rPr>
          <w:rFonts w:ascii="Times New Roman" w:eastAsiaTheme="minorEastAsia" w:hAnsi="Times New Roman" w:cs="Times New Roman"/>
          <w:sz w:val="26"/>
          <w:szCs w:val="26"/>
        </w:rPr>
        <w:tab/>
        <w:t>Total cost of sourcing freshwater</w:t>
      </w:r>
    </w:p>
    <w:p w14:paraId="535C063A" w14:textId="0874750C"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oMath>
      <w:r w:rsidR="00CF7715" w:rsidRPr="008041EC">
        <w:rPr>
          <w:rFonts w:ascii="Times New Roman" w:eastAsiaTheme="minorEastAsia" w:hAnsi="Times New Roman" w:cs="Times New Roman"/>
          <w:sz w:val="26"/>
          <w:szCs w:val="26"/>
        </w:rPr>
        <w:tab/>
        <w:t>Total cost of injecting produced water</w:t>
      </w:r>
    </w:p>
    <w:p w14:paraId="7EC88729" w14:textId="71B87401"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oMath>
      <w:r w:rsidR="00CF7715" w:rsidRPr="008041EC">
        <w:rPr>
          <w:rFonts w:ascii="Times New Roman" w:eastAsiaTheme="minorEastAsia" w:hAnsi="Times New Roman" w:cs="Times New Roman"/>
          <w:sz w:val="26"/>
          <w:szCs w:val="26"/>
        </w:rPr>
        <w:tab/>
        <w:t>Total cost of treating produced water</w:t>
      </w:r>
    </w:p>
    <w:p w14:paraId="61D15ECA" w14:textId="267DCEC9"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74" w:author="Melody Shellman" w:date="2021-10-21T09:40: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oMath>
      <w:r w:rsidR="00CF7715" w:rsidRPr="008041EC">
        <w:rPr>
          <w:rFonts w:ascii="Times New Roman" w:eastAsiaTheme="minorEastAsia" w:hAnsi="Times New Roman" w:cs="Times New Roman"/>
          <w:sz w:val="26"/>
          <w:szCs w:val="26"/>
        </w:rPr>
        <w:tab/>
        <w:t>Total cost of reusing produced water</w:t>
      </w:r>
    </w:p>
    <w:p w14:paraId="68718D6A" w14:textId="138F4E1E"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oMath>
      <w:r w:rsidR="00CF7715" w:rsidRPr="008041EC">
        <w:rPr>
          <w:rFonts w:ascii="Times New Roman" w:eastAsiaTheme="minorEastAsia" w:hAnsi="Times New Roman" w:cs="Times New Roman"/>
          <w:sz w:val="26"/>
          <w:szCs w:val="26"/>
        </w:rPr>
        <w:tab/>
        <w:t>Total cost of piping produced water</w:t>
      </w:r>
    </w:p>
    <w:p w14:paraId="568D6BCE" w14:textId="2AA0AE3C"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cost of storing produced water</w:t>
      </w:r>
    </w:p>
    <w:p w14:paraId="1946E747" w14:textId="6C5A4FE0"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oMath>
      <w:r w:rsidR="00CF7715" w:rsidRPr="008041EC">
        <w:rPr>
          <w:rFonts w:ascii="Times New Roman" w:eastAsiaTheme="minorEastAsia" w:hAnsi="Times New Roman" w:cs="Times New Roman"/>
          <w:sz w:val="26"/>
          <w:szCs w:val="26"/>
        </w:rPr>
        <w:tab/>
        <w:t>Total cost of trucking produced water</w:t>
      </w:r>
    </w:p>
    <w:p w14:paraId="1233D185" w14:textId="30F52435" w:rsidR="00B83426" w:rsidRPr="008041EC" w:rsidRDefault="00F4233B" w:rsidP="00B83426">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oMath>
      <w:r w:rsidR="00B83426" w:rsidRPr="008041EC">
        <w:rPr>
          <w:rFonts w:ascii="Times New Roman" w:eastAsiaTheme="minorEastAsia" w:hAnsi="Times New Roman" w:cs="Times New Roman"/>
          <w:sz w:val="26"/>
          <w:szCs w:val="26"/>
        </w:rPr>
        <w:tab/>
        <w:t>Total cost of slack variables</w:t>
      </w:r>
    </w:p>
    <w:p w14:paraId="2C638BD1" w14:textId="7D412DD1" w:rsidR="00CF7715" w:rsidRPr="008041EC" w:rsidRDefault="00F4233B" w:rsidP="00CF7715">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oMath>
      <w:r w:rsidR="00CF7715" w:rsidRPr="008041EC">
        <w:rPr>
          <w:rFonts w:ascii="Times New Roman" w:eastAsiaTheme="minorEastAsia" w:hAnsi="Times New Roman" w:cs="Times New Roman"/>
          <w:sz w:val="26"/>
          <w:szCs w:val="26"/>
        </w:rPr>
        <w:tab/>
        <w:t>Total credit for withdrawing produced water</w:t>
      </w:r>
    </w:p>
    <w:p w14:paraId="1361DCE2" w14:textId="77777777" w:rsidR="00CF7715" w:rsidRPr="008041EC" w:rsidRDefault="00CF7715" w:rsidP="00CF7715">
      <w:pPr>
        <w:ind w:left="2880" w:hanging="2880"/>
        <w:rPr>
          <w:rFonts w:ascii="Times New Roman" w:eastAsiaTheme="minorEastAsia" w:hAnsi="Times New Roman" w:cs="Times New Roman"/>
          <w:sz w:val="26"/>
          <w:szCs w:val="26"/>
        </w:rPr>
      </w:pPr>
    </w:p>
    <w:p w14:paraId="6D7DA143" w14:textId="2EA50590" w:rsidR="00511935" w:rsidRPr="008041EC" w:rsidRDefault="00F4233B"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Disposal capacity in a given time period at disposal site</w:t>
      </w:r>
    </w:p>
    <w:p w14:paraId="3B044338" w14:textId="2F9DEC6B" w:rsidR="00511935" w:rsidRPr="008041EC" w:rsidRDefault="00F4233B"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Storage capacity in a given time period at storage site</w:t>
      </w:r>
    </w:p>
    <w:p w14:paraId="49D75B89" w14:textId="7469BDDD" w:rsidR="00474AE7" w:rsidRPr="008041EC" w:rsidRDefault="00F4233B" w:rsidP="00474AE7">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Capacity</m:t>
            </m:r>
          </m:sup>
        </m:sSubSup>
      </m:oMath>
      <w:r w:rsidR="00474AE7" w:rsidRPr="008041EC">
        <w:rPr>
          <w:rFonts w:ascii="Times New Roman" w:eastAsiaTheme="minorEastAsia" w:hAnsi="Times New Roman" w:cs="Times New Roman"/>
          <w:sz w:val="26"/>
          <w:szCs w:val="26"/>
        </w:rPr>
        <w:tab/>
        <w:t xml:space="preserve">Treatment capacity in a given time period at </w:t>
      </w:r>
      <w:r w:rsidR="00A76731" w:rsidRPr="008041EC">
        <w:rPr>
          <w:rFonts w:ascii="Times New Roman" w:eastAsiaTheme="minorEastAsia" w:hAnsi="Times New Roman" w:cs="Times New Roman"/>
          <w:sz w:val="26"/>
          <w:szCs w:val="26"/>
        </w:rPr>
        <w:t>treatment</w:t>
      </w:r>
      <w:r w:rsidR="00474AE7" w:rsidRPr="008041EC">
        <w:rPr>
          <w:rFonts w:ascii="Times New Roman" w:eastAsiaTheme="minorEastAsia" w:hAnsi="Times New Roman" w:cs="Times New Roman"/>
          <w:sz w:val="26"/>
          <w:szCs w:val="26"/>
        </w:rPr>
        <w:t xml:space="preserve"> site</w:t>
      </w:r>
    </w:p>
    <w:p w14:paraId="66499313" w14:textId="788D60A2" w:rsidR="00511935" w:rsidRPr="008041EC" w:rsidRDefault="00F4233B" w:rsidP="00511935">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Capacity</m:t>
            </m:r>
          </m:sup>
        </m:sSubSup>
      </m:oMath>
      <w:r w:rsidR="00511935" w:rsidRPr="008041EC">
        <w:rPr>
          <w:rFonts w:ascii="Times New Roman" w:eastAsiaTheme="minorEastAsia" w:hAnsi="Times New Roman" w:cs="Times New Roman"/>
          <w:sz w:val="26"/>
          <w:szCs w:val="26"/>
        </w:rPr>
        <w:tab/>
        <w:t>Flow capacity in a given time period between two locations</w:t>
      </w:r>
    </w:p>
    <w:p w14:paraId="6657AC99" w14:textId="77777777" w:rsidR="00762550" w:rsidRPr="008041EC" w:rsidRDefault="00762550" w:rsidP="00511935">
      <w:pPr>
        <w:ind w:left="2880" w:hanging="2880"/>
        <w:rPr>
          <w:rFonts w:ascii="Times New Roman" w:eastAsiaTheme="minorEastAsia" w:hAnsi="Times New Roman" w:cs="Times New Roman"/>
          <w:sz w:val="26"/>
          <w:szCs w:val="26"/>
        </w:rPr>
      </w:pPr>
    </w:p>
    <w:p w14:paraId="51F51168" w14:textId="41EAD8FB" w:rsidR="00762550" w:rsidRPr="008041EC" w:rsidRDefault="00F4233B"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oMath>
      <w:r w:rsidR="00762550" w:rsidRPr="008041EC">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Pr="008041EC" w:rsidRDefault="00F4233B"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PipelineCapEx</m:t>
            </m:r>
          </m:sup>
        </m:sSubSup>
      </m:oMath>
      <w:r w:rsidR="00762550" w:rsidRPr="008041EC">
        <w:rPr>
          <w:rFonts w:ascii="Times New Roman" w:eastAsiaTheme="minorEastAsia" w:hAnsi="Times New Roman" w:cs="Times New Roman"/>
          <w:sz w:val="26"/>
          <w:szCs w:val="26"/>
        </w:rPr>
        <w:tab/>
        <w:t xml:space="preserve">Capital cost of constructing or expanding piping capacity </w:t>
      </w:r>
    </w:p>
    <w:p w14:paraId="25711456" w14:textId="36091FF6" w:rsidR="00762550" w:rsidRPr="008041EC" w:rsidRDefault="00F4233B" w:rsidP="0076255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oMath>
      <w:r w:rsidR="00762550" w:rsidRPr="008041EC">
        <w:rPr>
          <w:rFonts w:ascii="Times New Roman" w:eastAsiaTheme="minorEastAsia" w:hAnsi="Times New Roman" w:cs="Times New Roman"/>
          <w:sz w:val="26"/>
          <w:szCs w:val="26"/>
        </w:rPr>
        <w:tab/>
        <w:t xml:space="preserve">Capital cost of constructing or expanding storage capacity </w:t>
      </w:r>
    </w:p>
    <w:p w14:paraId="25C2674B" w14:textId="546F78E3" w:rsidR="001137BB" w:rsidRPr="008041EC" w:rsidRDefault="00F4233B" w:rsidP="001137B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oMath>
      <w:r w:rsidR="001137BB" w:rsidRPr="008041EC">
        <w:rPr>
          <w:rFonts w:ascii="Times New Roman" w:eastAsiaTheme="minorEastAsia" w:hAnsi="Times New Roman" w:cs="Times New Roman"/>
          <w:sz w:val="26"/>
          <w:szCs w:val="26"/>
        </w:rPr>
        <w:tab/>
        <w:t xml:space="preserve">Capital cost of constructing or expanding treatment capacity </w:t>
      </w:r>
    </w:p>
    <w:p w14:paraId="171BEF92" w14:textId="77777777" w:rsidR="001137BB" w:rsidRPr="008041EC" w:rsidRDefault="001137BB" w:rsidP="00762550">
      <w:pPr>
        <w:ind w:left="2880" w:hanging="2880"/>
        <w:rPr>
          <w:rFonts w:ascii="Times New Roman" w:eastAsiaTheme="minorEastAsia" w:hAnsi="Times New Roman" w:cs="Times New Roman"/>
          <w:sz w:val="26"/>
          <w:szCs w:val="26"/>
        </w:rPr>
      </w:pPr>
    </w:p>
    <w:p w14:paraId="068A8914" w14:textId="43025590" w:rsidR="001B2451" w:rsidRPr="008041EC" w:rsidRDefault="001B2451" w:rsidP="00762550">
      <w:pPr>
        <w:ind w:left="2880" w:hanging="2880"/>
        <w:rPr>
          <w:rFonts w:ascii="Times New Roman" w:eastAsiaTheme="minorEastAsia" w:hAnsi="Times New Roman" w:cs="Times New Roman"/>
          <w:sz w:val="26"/>
          <w:szCs w:val="26"/>
        </w:rPr>
      </w:pPr>
    </w:p>
    <w:p w14:paraId="6D0E0ED8" w14:textId="020C8D37" w:rsidR="002E217B" w:rsidRPr="008041EC" w:rsidRDefault="00F4233B" w:rsidP="002E217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w:r w:rsidR="002E217B" w:rsidRPr="008041EC">
        <w:rPr>
          <w:rFonts w:ascii="Times New Roman" w:eastAsiaTheme="minorEastAsia" w:hAnsi="Times New Roman" w:cs="Times New Roman"/>
          <w:sz w:val="26"/>
          <w:szCs w:val="26"/>
        </w:rPr>
        <w:tab/>
      </w:r>
      <w:r w:rsidR="00E654C9" w:rsidRPr="008041EC">
        <w:rPr>
          <w:rFonts w:ascii="Times New Roman" w:eastAsiaTheme="minorEastAsia" w:hAnsi="Times New Roman" w:cs="Times New Roman"/>
          <w:sz w:val="26"/>
          <w:szCs w:val="26"/>
        </w:rPr>
        <w:t>Slack variable to meet the completions water demand</w:t>
      </w:r>
    </w:p>
    <w:p w14:paraId="1ED88EAD" w14:textId="6430B182" w:rsidR="00E654C9" w:rsidRPr="008041EC" w:rsidRDefault="00F4233B"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w:r w:rsidR="00E654C9" w:rsidRPr="008041EC">
        <w:rPr>
          <w:rFonts w:ascii="Times New Roman" w:eastAsiaTheme="minorEastAsia" w:hAnsi="Times New Roman" w:cs="Times New Roman"/>
          <w:sz w:val="26"/>
          <w:szCs w:val="26"/>
        </w:rPr>
        <w:tab/>
        <w:t xml:space="preserve">Slack variable to process produced water production </w:t>
      </w:r>
    </w:p>
    <w:p w14:paraId="71CC6FE2" w14:textId="751E9F96" w:rsidR="00E654C9" w:rsidRPr="008041EC" w:rsidRDefault="00F4233B"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w:r w:rsidR="00E654C9" w:rsidRPr="008041EC">
        <w:rPr>
          <w:rFonts w:ascii="Times New Roman" w:eastAsiaTheme="minorEastAsia" w:hAnsi="Times New Roman" w:cs="Times New Roman"/>
          <w:sz w:val="26"/>
          <w:szCs w:val="26"/>
        </w:rPr>
        <w:tab/>
        <w:t xml:space="preserve">Slack variable to process flowback water production </w:t>
      </w:r>
    </w:p>
    <w:p w14:paraId="6B8C334E" w14:textId="1E6A4E1E" w:rsidR="00E654C9" w:rsidRPr="008041EC" w:rsidRDefault="00F4233B"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oMath>
      <w:r w:rsidR="00E654C9" w:rsidRPr="008041EC">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Pr="008041EC" w:rsidRDefault="00F4233B"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w:r w:rsidR="00E654C9" w:rsidRPr="008041EC">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Pr="008041EC" w:rsidRDefault="00F4233B" w:rsidP="00E654C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w:r w:rsidR="00E654C9" w:rsidRPr="008041EC">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Pr="008041EC" w:rsidRDefault="00F4233B"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w:r w:rsidR="008A58FC" w:rsidRPr="008041EC">
        <w:rPr>
          <w:rFonts w:ascii="Times New Roman" w:eastAsiaTheme="minorEastAsia" w:hAnsi="Times New Roman" w:cs="Times New Roman"/>
          <w:sz w:val="26"/>
          <w:szCs w:val="26"/>
        </w:rPr>
        <w:tab/>
        <w:t xml:space="preserve">Slack variable to provide necessary treatment capacity </w:t>
      </w:r>
    </w:p>
    <w:p w14:paraId="6CE954E7" w14:textId="7446C8E0" w:rsidR="008A58FC" w:rsidRPr="008041EC" w:rsidRDefault="00F4233B" w:rsidP="008A58F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75" w:author="Melody Shellman" w:date="2021-10-21T09:41: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oMath>
      <w:r w:rsidR="008A58FC" w:rsidRPr="008041EC">
        <w:rPr>
          <w:rFonts w:ascii="Times New Roman" w:eastAsiaTheme="minorEastAsia" w:hAnsi="Times New Roman" w:cs="Times New Roman"/>
          <w:sz w:val="26"/>
          <w:szCs w:val="26"/>
        </w:rPr>
        <w:tab/>
        <w:t xml:space="preserve">Slack variable to provide necessary </w:t>
      </w:r>
      <w:ins w:id="76" w:author="Melody Shellman" w:date="2021-10-21T09:42:00Z">
        <w:r w:rsidR="00326144">
          <w:rPr>
            <w:rFonts w:ascii="Times New Roman" w:eastAsiaTheme="minorEastAsia" w:hAnsi="Times New Roman" w:cs="Times New Roman"/>
            <w:sz w:val="26"/>
            <w:szCs w:val="26"/>
          </w:rPr>
          <w:t xml:space="preserve">beneficial </w:t>
        </w:r>
      </w:ins>
      <w:r w:rsidR="008A58FC" w:rsidRPr="008041EC">
        <w:rPr>
          <w:rFonts w:ascii="Times New Roman" w:eastAsiaTheme="minorEastAsia" w:hAnsi="Times New Roman" w:cs="Times New Roman"/>
          <w:sz w:val="26"/>
          <w:szCs w:val="26"/>
        </w:rPr>
        <w:t xml:space="preserve">reuse capacity </w:t>
      </w:r>
    </w:p>
    <w:p w14:paraId="0E2E1231" w14:textId="77777777" w:rsidR="00E654C9" w:rsidRPr="008041EC" w:rsidRDefault="00E654C9" w:rsidP="002E217B">
      <w:pPr>
        <w:ind w:left="2880" w:hanging="2880"/>
        <w:rPr>
          <w:rFonts w:ascii="Times New Roman" w:eastAsiaTheme="minorEastAsia" w:hAnsi="Times New Roman" w:cs="Times New Roman"/>
          <w:sz w:val="26"/>
          <w:szCs w:val="26"/>
        </w:rPr>
      </w:pPr>
    </w:p>
    <w:p w14:paraId="75A0A748" w14:textId="6FE0E777" w:rsidR="001821D0" w:rsidRPr="008041EC" w:rsidRDefault="001821D0" w:rsidP="001821D0">
      <w:pPr>
        <w:rPr>
          <w:rFonts w:ascii="Times New Roman" w:hAnsi="Times New Roman" w:cs="Times New Roman"/>
          <w:b/>
          <w:sz w:val="26"/>
          <w:szCs w:val="26"/>
        </w:rPr>
      </w:pPr>
      <w:r w:rsidRPr="008041EC">
        <w:rPr>
          <w:rFonts w:ascii="Times New Roman" w:hAnsi="Times New Roman" w:cs="Times New Roman"/>
          <w:b/>
          <w:sz w:val="26"/>
          <w:szCs w:val="26"/>
        </w:rPr>
        <w:t>Binary Variables</w:t>
      </w:r>
    </w:p>
    <w:p w14:paraId="43517C9B" w14:textId="14214516" w:rsidR="001821D0" w:rsidRPr="008041EC" w:rsidRDefault="00F4233B"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m:t>
            </m:r>
          </m:sub>
          <m:sup>
            <m:r>
              <w:rPr>
                <w:rFonts w:ascii="Cambria Math" w:eastAsiaTheme="minorEastAsia" w:hAnsi="Cambria Math"/>
                <w:color w:val="C00000"/>
                <w:kern w:val="24"/>
                <w:sz w:val="26"/>
                <w:szCs w:val="26"/>
              </w:rPr>
              <m:t>Pipeline</m:t>
            </m:r>
          </m:sup>
        </m:sSubSup>
      </m:oMath>
      <w:r w:rsidR="001821D0" w:rsidRPr="008041EC">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Pr="008041EC" w:rsidRDefault="00F4233B"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oMath>
      <w:r w:rsidR="001821D0" w:rsidRPr="008041EC">
        <w:rPr>
          <w:rFonts w:ascii="Times New Roman" w:eastAsiaTheme="minorEastAsia" w:hAnsi="Times New Roman" w:cs="Times New Roman"/>
          <w:sz w:val="26"/>
          <w:szCs w:val="26"/>
        </w:rPr>
        <w:tab/>
        <w:t xml:space="preserve">New </w:t>
      </w:r>
      <w:r w:rsidR="000B506B" w:rsidRPr="008041EC">
        <w:rPr>
          <w:rFonts w:ascii="Times New Roman" w:eastAsiaTheme="minorEastAsia" w:hAnsi="Times New Roman" w:cs="Times New Roman"/>
          <w:sz w:val="26"/>
          <w:szCs w:val="26"/>
        </w:rPr>
        <w:t xml:space="preserve">or additional </w:t>
      </w:r>
      <w:r w:rsidR="00F2008E" w:rsidRPr="008041EC">
        <w:rPr>
          <w:rFonts w:ascii="Times New Roman" w:eastAsiaTheme="minorEastAsia" w:hAnsi="Times New Roman" w:cs="Times New Roman"/>
          <w:sz w:val="26"/>
          <w:szCs w:val="26"/>
        </w:rPr>
        <w:t xml:space="preserve">storage facility </w:t>
      </w:r>
      <w:r w:rsidR="001821D0" w:rsidRPr="008041EC">
        <w:rPr>
          <w:rFonts w:ascii="Times New Roman" w:eastAsiaTheme="minorEastAsia" w:hAnsi="Times New Roman" w:cs="Times New Roman"/>
          <w:sz w:val="26"/>
          <w:szCs w:val="26"/>
        </w:rPr>
        <w:t xml:space="preserve">installed </w:t>
      </w:r>
      <w:r w:rsidR="00F2008E" w:rsidRPr="008041EC">
        <w:rPr>
          <w:rFonts w:ascii="Times New Roman" w:eastAsiaTheme="minorEastAsia" w:hAnsi="Times New Roman" w:cs="Times New Roman"/>
          <w:sz w:val="26"/>
          <w:szCs w:val="26"/>
        </w:rPr>
        <w:t>at storage site with specific storage capacity</w:t>
      </w:r>
    </w:p>
    <w:p w14:paraId="03E51AA4" w14:textId="3B43ACBF" w:rsidR="00A76731" w:rsidRPr="008041EC" w:rsidRDefault="00F4233B" w:rsidP="00A7673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oMath>
      <w:r w:rsidR="00A76731" w:rsidRPr="008041EC">
        <w:rPr>
          <w:rFonts w:ascii="Times New Roman" w:eastAsiaTheme="minorEastAsia" w:hAnsi="Times New Roman" w:cs="Times New Roman"/>
          <w:sz w:val="26"/>
          <w:szCs w:val="26"/>
        </w:rPr>
        <w:tab/>
        <w:t xml:space="preserve">New or additional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facility installed at </w:t>
      </w:r>
      <w:r w:rsidR="00060CB3" w:rsidRPr="008041EC">
        <w:rPr>
          <w:rFonts w:ascii="Times New Roman" w:eastAsiaTheme="minorEastAsia" w:hAnsi="Times New Roman" w:cs="Times New Roman"/>
          <w:sz w:val="26"/>
          <w:szCs w:val="26"/>
        </w:rPr>
        <w:t>treatment</w:t>
      </w:r>
      <w:r w:rsidR="00A76731" w:rsidRPr="008041EC">
        <w:rPr>
          <w:rFonts w:ascii="Times New Roman" w:eastAsiaTheme="minorEastAsia" w:hAnsi="Times New Roman" w:cs="Times New Roman"/>
          <w:sz w:val="26"/>
          <w:szCs w:val="26"/>
        </w:rPr>
        <w:t xml:space="preserve"> site with specific </w:t>
      </w:r>
      <w:r w:rsidR="00060CB3" w:rsidRPr="008041EC">
        <w:rPr>
          <w:rFonts w:ascii="Times New Roman" w:eastAsiaTheme="minorEastAsia" w:hAnsi="Times New Roman" w:cs="Times New Roman"/>
          <w:sz w:val="26"/>
          <w:szCs w:val="26"/>
        </w:rPr>
        <w:t xml:space="preserve">treatment </w:t>
      </w:r>
      <w:r w:rsidR="00A76731" w:rsidRPr="008041EC">
        <w:rPr>
          <w:rFonts w:ascii="Times New Roman" w:eastAsiaTheme="minorEastAsia" w:hAnsi="Times New Roman" w:cs="Times New Roman"/>
          <w:sz w:val="26"/>
          <w:szCs w:val="26"/>
        </w:rPr>
        <w:t>capacity</w:t>
      </w:r>
    </w:p>
    <w:p w14:paraId="4FFCBB75" w14:textId="4E50133E" w:rsidR="00F2008E" w:rsidRPr="008041EC" w:rsidRDefault="00F4233B"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oMath>
      <w:r w:rsidR="00F2008E" w:rsidRPr="008041EC">
        <w:rPr>
          <w:rFonts w:ascii="Times New Roman" w:eastAsiaTheme="minorEastAsia" w:hAnsi="Times New Roman" w:cs="Times New Roman"/>
          <w:sz w:val="26"/>
          <w:szCs w:val="26"/>
        </w:rPr>
        <w:tab/>
        <w:t xml:space="preserve">New or additional disposal </w:t>
      </w:r>
      <w:r w:rsidR="000B506B" w:rsidRPr="008041EC">
        <w:rPr>
          <w:rFonts w:ascii="Times New Roman" w:eastAsiaTheme="minorEastAsia" w:hAnsi="Times New Roman" w:cs="Times New Roman"/>
          <w:sz w:val="26"/>
          <w:szCs w:val="26"/>
        </w:rPr>
        <w:t xml:space="preserve">facility </w:t>
      </w:r>
      <w:r w:rsidR="00F2008E" w:rsidRPr="008041EC">
        <w:rPr>
          <w:rFonts w:ascii="Times New Roman" w:eastAsiaTheme="minorEastAsia" w:hAnsi="Times New Roman" w:cs="Times New Roman"/>
          <w:sz w:val="26"/>
          <w:szCs w:val="26"/>
        </w:rPr>
        <w:t>installed at disposal site with specific injection capacity</w:t>
      </w:r>
    </w:p>
    <w:p w14:paraId="790D6F90" w14:textId="77777777" w:rsidR="00C11242" w:rsidRPr="008041EC" w:rsidRDefault="00C11242" w:rsidP="001821D0">
      <w:pPr>
        <w:ind w:left="2880" w:hanging="2880"/>
        <w:rPr>
          <w:rFonts w:ascii="Times New Roman" w:eastAsiaTheme="minorEastAsia" w:hAnsi="Times New Roman" w:cs="Times New Roman"/>
          <w:sz w:val="26"/>
          <w:szCs w:val="26"/>
        </w:rPr>
      </w:pPr>
    </w:p>
    <w:p w14:paraId="7F89120A" w14:textId="33204BEC" w:rsidR="00B77AAD" w:rsidRPr="008041EC" w:rsidRDefault="00F4233B" w:rsidP="001821D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oMath>
      <w:r w:rsidR="00B77AAD" w:rsidRPr="008041EC">
        <w:rPr>
          <w:rFonts w:ascii="Times New Roman" w:eastAsiaTheme="minorEastAsia" w:hAnsi="Times New Roman" w:cs="Times New Roman"/>
          <w:sz w:val="26"/>
          <w:szCs w:val="26"/>
        </w:rPr>
        <w:tab/>
        <w:t xml:space="preserve">Directional flow between </w:t>
      </w:r>
      <w:r w:rsidR="009D1B97" w:rsidRPr="008041EC">
        <w:rPr>
          <w:rFonts w:ascii="Times New Roman" w:eastAsiaTheme="minorEastAsia" w:hAnsi="Times New Roman" w:cs="Times New Roman"/>
          <w:sz w:val="26"/>
          <w:szCs w:val="26"/>
        </w:rPr>
        <w:t xml:space="preserve">two locations </w:t>
      </w:r>
    </w:p>
    <w:p w14:paraId="5652E0F4" w14:textId="77777777" w:rsidR="00C11242" w:rsidRPr="008041EC" w:rsidRDefault="00C11242" w:rsidP="001821D0">
      <w:pPr>
        <w:ind w:left="2880" w:hanging="2880"/>
        <w:rPr>
          <w:rFonts w:ascii="Times New Roman" w:eastAsiaTheme="minorEastAsia" w:hAnsi="Times New Roman" w:cs="Times New Roman"/>
          <w:sz w:val="26"/>
          <w:szCs w:val="26"/>
        </w:rPr>
      </w:pPr>
    </w:p>
    <w:p w14:paraId="38A9713B" w14:textId="116F3875" w:rsidR="00C11242" w:rsidRPr="008041EC" w:rsidRDefault="00F4233B"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oMath>
      <w:r w:rsidR="00C11242" w:rsidRPr="008041EC">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Pr="008041EC" w:rsidRDefault="00F4233B"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oMath>
      <w:r w:rsidR="00C11242" w:rsidRPr="008041EC">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Pr="008041EC" w:rsidRDefault="00F4233B" w:rsidP="00C11242">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z</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oMath>
      <w:r w:rsidR="00C11242" w:rsidRPr="008041EC">
        <w:rPr>
          <w:rFonts w:ascii="Times New Roman" w:eastAsiaTheme="minorEastAsia" w:hAnsi="Times New Roman" w:cs="Times New Roman"/>
          <w:sz w:val="26"/>
          <w:szCs w:val="26"/>
        </w:rPr>
        <w:tab/>
        <w:t>Timing of disposal facility installation at disposal site with specific injection capacity</w:t>
      </w:r>
    </w:p>
    <w:p w14:paraId="55BCE699" w14:textId="45C4E2CB" w:rsidR="006D0E20" w:rsidRPr="008041EC" w:rsidRDefault="006D0E20" w:rsidP="006D0E20">
      <w:pPr>
        <w:rPr>
          <w:rFonts w:ascii="Times New Roman" w:hAnsi="Times New Roman" w:cs="Times New Roman"/>
          <w:b/>
          <w:sz w:val="26"/>
          <w:szCs w:val="26"/>
        </w:rPr>
      </w:pPr>
      <w:r w:rsidRPr="008041EC">
        <w:rPr>
          <w:rFonts w:ascii="Times New Roman" w:hAnsi="Times New Roman" w:cs="Times New Roman"/>
          <w:b/>
          <w:sz w:val="26"/>
          <w:szCs w:val="26"/>
        </w:rPr>
        <w:t>Parameters</w:t>
      </w:r>
    </w:p>
    <w:p w14:paraId="64EC5858" w14:textId="6E15DDC6" w:rsidR="00466701" w:rsidRPr="008041EC" w:rsidRDefault="00F4233B"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oMath>
      <w:r w:rsidR="00466701" w:rsidRPr="008041EC">
        <w:rPr>
          <w:rFonts w:ascii="Times New Roman" w:eastAsiaTheme="minorEastAsia" w:hAnsi="Times New Roman" w:cs="Times New Roman"/>
          <w:sz w:val="26"/>
          <w:szCs w:val="26"/>
        </w:rPr>
        <w:tab/>
        <w:t>Completions demand at a completions site in a time period</w:t>
      </w:r>
    </w:p>
    <w:p w14:paraId="409422F8" w14:textId="3282E2CA" w:rsidR="002C70BF" w:rsidRPr="008041EC" w:rsidRDefault="00F4233B"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γ</m:t>
            </m:r>
          </m:e>
          <m:sup>
            <m:r>
              <w:rPr>
                <w:rFonts w:ascii="Cambria Math" w:eastAsiaTheme="minorEastAsia" w:hAnsi="Cambria Math"/>
                <w:color w:val="00B050"/>
                <w:kern w:val="24"/>
                <w:sz w:val="26"/>
                <w:szCs w:val="26"/>
              </w:rPr>
              <m:t>TotalDemand</m:t>
            </m:r>
          </m:sup>
        </m:sSup>
      </m:oMath>
      <w:r w:rsidR="002C70BF" w:rsidRPr="008041EC">
        <w:rPr>
          <w:rFonts w:ascii="Times New Roman" w:eastAsiaTheme="minorEastAsia" w:hAnsi="Times New Roman" w:cs="Times New Roman"/>
          <w:sz w:val="26"/>
          <w:szCs w:val="26"/>
        </w:rPr>
        <w:tab/>
        <w:t>Total water demand over the planning horizon</w:t>
      </w:r>
    </w:p>
    <w:p w14:paraId="6FA255C2" w14:textId="71EE469C" w:rsidR="00466701" w:rsidRPr="008041EC" w:rsidRDefault="00F4233B"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oMath>
      <w:r w:rsidR="00466701" w:rsidRPr="008041EC">
        <w:rPr>
          <w:rFonts w:ascii="Times New Roman" w:eastAsiaTheme="minorEastAsia" w:hAnsi="Times New Roman" w:cs="Times New Roman"/>
          <w:sz w:val="26"/>
          <w:szCs w:val="26"/>
        </w:rPr>
        <w:tab/>
        <w:t xml:space="preserve">Produced water supply forecast for a production pad </w:t>
      </w:r>
    </w:p>
    <w:p w14:paraId="48718F2E" w14:textId="624329C9" w:rsidR="00466701" w:rsidRPr="008041EC" w:rsidRDefault="00F4233B" w:rsidP="0046670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oMath>
      <w:r w:rsidR="00466701" w:rsidRPr="008041EC">
        <w:rPr>
          <w:rFonts w:ascii="Times New Roman" w:eastAsiaTheme="minorEastAsia" w:hAnsi="Times New Roman" w:cs="Times New Roman"/>
          <w:sz w:val="26"/>
          <w:szCs w:val="26"/>
        </w:rPr>
        <w:tab/>
        <w:t xml:space="preserve">Flowback supply forecast for a completions pad </w:t>
      </w:r>
    </w:p>
    <w:p w14:paraId="74C457F1" w14:textId="7C5607FA" w:rsidR="002C70BF" w:rsidRPr="008041EC" w:rsidRDefault="00F4233B" w:rsidP="002C70BF">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oMath>
      <w:r w:rsidR="002C70BF" w:rsidRPr="008041EC">
        <w:rPr>
          <w:rFonts w:ascii="Times New Roman" w:eastAsiaTheme="minorEastAsia" w:hAnsi="Times New Roman" w:cs="Times New Roman"/>
          <w:sz w:val="26"/>
          <w:szCs w:val="26"/>
        </w:rPr>
        <w:tab/>
        <w:t>Total water production (production &amp; flowback) over the planning horizon</w:t>
      </w:r>
    </w:p>
    <w:p w14:paraId="26354ACB" w14:textId="440135F1" w:rsidR="003C1969" w:rsidRPr="008041EC" w:rsidRDefault="00F4233B" w:rsidP="003C196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C196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3C1969" w:rsidRPr="008041EC">
        <w:rPr>
          <w:rFonts w:ascii="Times New Roman" w:eastAsiaTheme="minorEastAsia" w:hAnsi="Times New Roman" w:cs="Times New Roman"/>
          <w:sz w:val="26"/>
          <w:szCs w:val="26"/>
        </w:rPr>
        <w:t>pipeline capacity between two locations</w:t>
      </w:r>
    </w:p>
    <w:p w14:paraId="2397070E" w14:textId="5CD570FB" w:rsidR="0001673F" w:rsidRPr="008041EC" w:rsidRDefault="00F4233B"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01673F"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01673F" w:rsidRPr="008041EC">
        <w:rPr>
          <w:rFonts w:ascii="Times New Roman" w:eastAsiaTheme="minorEastAsia" w:hAnsi="Times New Roman" w:cs="Times New Roman"/>
          <w:sz w:val="26"/>
          <w:szCs w:val="26"/>
        </w:rPr>
        <w:t>disposal capacity at a disposal site</w:t>
      </w:r>
    </w:p>
    <w:p w14:paraId="5CE45D41" w14:textId="3285DC6A" w:rsidR="0001673F" w:rsidRPr="008041EC" w:rsidRDefault="00F4233B" w:rsidP="0001673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01673F" w:rsidRPr="008041EC">
        <w:rPr>
          <w:rFonts w:ascii="Times New Roman" w:eastAsiaTheme="minorEastAsia" w:hAnsi="Times New Roman" w:cs="Times New Roman"/>
          <w:sz w:val="26"/>
          <w:szCs w:val="26"/>
        </w:rPr>
        <w:tab/>
        <w:t>Initial storage capacity at a storage site</w:t>
      </w:r>
    </w:p>
    <w:p w14:paraId="5A6E3636" w14:textId="77777777" w:rsidR="003F080E" w:rsidRPr="008041EC" w:rsidRDefault="00F4233B"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Storage capacity at completions site</w:t>
      </w:r>
    </w:p>
    <w:p w14:paraId="75A451EC" w14:textId="7FBD29B5" w:rsidR="008C0529" w:rsidRPr="008041EC" w:rsidRDefault="00F4233B"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8C0529" w:rsidRPr="008041EC">
        <w:rPr>
          <w:rFonts w:ascii="Times New Roman" w:eastAsiaTheme="minorEastAsia" w:hAnsi="Times New Roman" w:cs="Times New Roman"/>
          <w:sz w:val="26"/>
          <w:szCs w:val="26"/>
        </w:rPr>
        <w:tab/>
        <w:t xml:space="preserve">Initial </w:t>
      </w:r>
      <w:r w:rsidR="002724A3"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treatment capacity at a treatment site</w:t>
      </w:r>
    </w:p>
    <w:p w14:paraId="0F99F8F4" w14:textId="53F8CC3B" w:rsidR="008C0529" w:rsidRPr="008041EC" w:rsidRDefault="00F4233B" w:rsidP="008C05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77" w:author="Melody Shellman" w:date="2021-10-21T09:42: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oMath>
      <w:r w:rsidR="008C0529" w:rsidRPr="008041EC">
        <w:rPr>
          <w:rFonts w:ascii="Times New Roman" w:eastAsiaTheme="minorEastAsia" w:hAnsi="Times New Roman" w:cs="Times New Roman"/>
          <w:sz w:val="26"/>
          <w:szCs w:val="26"/>
        </w:rPr>
        <w:tab/>
        <w:t xml:space="preserve">Initial </w:t>
      </w:r>
      <w:r w:rsidR="001A6551" w:rsidRPr="008041EC">
        <w:rPr>
          <w:rFonts w:ascii="Times New Roman" w:eastAsiaTheme="minorEastAsia" w:hAnsi="Times New Roman" w:cs="Times New Roman"/>
          <w:sz w:val="26"/>
          <w:szCs w:val="26"/>
        </w:rPr>
        <w:t xml:space="preserve">weekly </w:t>
      </w:r>
      <w:r w:rsidR="008C0529" w:rsidRPr="008041EC">
        <w:rPr>
          <w:rFonts w:ascii="Times New Roman" w:eastAsiaTheme="minorEastAsia" w:hAnsi="Times New Roman" w:cs="Times New Roman"/>
          <w:sz w:val="26"/>
          <w:szCs w:val="26"/>
        </w:rPr>
        <w:t>reuse capacity at a reuse site</w:t>
      </w:r>
    </w:p>
    <w:p w14:paraId="79CB555F" w14:textId="6E2F29F4" w:rsidR="00143179" w:rsidRPr="008041EC" w:rsidRDefault="00F4233B"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w:r w:rsidR="00143179" w:rsidRPr="008041EC">
        <w:rPr>
          <w:rFonts w:ascii="Times New Roman" w:eastAsiaTheme="minorEastAsia" w:hAnsi="Times New Roman" w:cs="Times New Roman"/>
          <w:sz w:val="26"/>
          <w:szCs w:val="26"/>
        </w:rPr>
        <w:tab/>
        <w:t>Weekly freshwater sourcing capacity at freshwater source</w:t>
      </w:r>
    </w:p>
    <w:p w14:paraId="3F3D1ADC" w14:textId="0100E827" w:rsidR="00143179" w:rsidRPr="008041EC" w:rsidRDefault="00F4233B"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 Pad</m:t>
            </m:r>
          </m:sup>
        </m:sSubSup>
      </m:oMath>
      <w:r w:rsidR="00143179" w:rsidRPr="008041EC">
        <w:rPr>
          <w:rFonts w:ascii="Times New Roman" w:eastAsiaTheme="minorEastAsia" w:hAnsi="Times New Roman" w:cs="Times New Roman"/>
          <w:sz w:val="26"/>
          <w:szCs w:val="26"/>
        </w:rPr>
        <w:tab/>
        <w:t xml:space="preserve">Weekly truck offloading sourcing capacity per pad </w:t>
      </w:r>
    </w:p>
    <w:p w14:paraId="3F17ABE4" w14:textId="3559815F" w:rsidR="00143179" w:rsidRPr="008041EC" w:rsidRDefault="00F4233B" w:rsidP="0014317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w:r w:rsidR="00143179" w:rsidRPr="008041EC">
        <w:rPr>
          <w:rFonts w:ascii="Times New Roman" w:eastAsiaTheme="minorEastAsia" w:hAnsi="Times New Roman" w:cs="Times New Roman"/>
          <w:sz w:val="26"/>
          <w:szCs w:val="26"/>
        </w:rPr>
        <w:tab/>
        <w:t xml:space="preserve">Weekly truck offloading sourcing capacity per storage site </w:t>
      </w:r>
    </w:p>
    <w:p w14:paraId="498445F2" w14:textId="77777777" w:rsidR="00E614A4" w:rsidRPr="008041EC" w:rsidRDefault="00E614A4" w:rsidP="00E614A4">
      <w:pPr>
        <w:ind w:left="2880" w:hanging="2880"/>
        <w:rPr>
          <w:rFonts w:ascii="Times New Roman" w:eastAsiaTheme="minorEastAsia" w:hAnsi="Times New Roman" w:cs="Times New Roman"/>
          <w:sz w:val="26"/>
          <w:szCs w:val="26"/>
        </w:rPr>
      </w:pPr>
    </w:p>
    <w:p w14:paraId="1DE07F9C" w14:textId="7AC831D5" w:rsidR="00E614A4" w:rsidRPr="008041EC" w:rsidRDefault="00F4233B"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w:r w:rsidR="00E614A4" w:rsidRPr="008041EC">
        <w:rPr>
          <w:rFonts w:ascii="Times New Roman" w:eastAsiaTheme="minorEastAsia" w:hAnsi="Times New Roman" w:cs="Times New Roman"/>
          <w:sz w:val="26"/>
          <w:szCs w:val="26"/>
        </w:rPr>
        <w:tab/>
        <w:t xml:space="preserve">Weekly processing (e.g. clarification) capacity per pad </w:t>
      </w:r>
    </w:p>
    <w:p w14:paraId="54344FA0" w14:textId="722EDDBF" w:rsidR="00143179" w:rsidRPr="008041EC" w:rsidRDefault="00F4233B" w:rsidP="00E614A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w:r w:rsidR="00E614A4" w:rsidRPr="008041EC">
        <w:rPr>
          <w:rFonts w:ascii="Times New Roman" w:eastAsiaTheme="minorEastAsia" w:hAnsi="Times New Roman" w:cs="Times New Roman"/>
          <w:sz w:val="26"/>
          <w:szCs w:val="26"/>
        </w:rPr>
        <w:tab/>
        <w:t>Weekly processing (e.g. clarification) capacity at storage site</w:t>
      </w:r>
    </w:p>
    <w:p w14:paraId="24D987AD" w14:textId="78468480" w:rsidR="00E614A4" w:rsidRPr="008041EC" w:rsidRDefault="00E614A4" w:rsidP="008C0529">
      <w:pPr>
        <w:ind w:left="2880" w:hanging="2880"/>
        <w:rPr>
          <w:rFonts w:ascii="Times New Roman" w:eastAsiaTheme="minorEastAsia" w:hAnsi="Times New Roman" w:cs="Times New Roman"/>
          <w:sz w:val="26"/>
          <w:szCs w:val="26"/>
        </w:rPr>
      </w:pPr>
    </w:p>
    <w:p w14:paraId="38BD36DC" w14:textId="62D0E10E" w:rsidR="00330ECC" w:rsidRPr="008041EC" w:rsidRDefault="00F4233B" w:rsidP="00330EC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ϵ</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330ECC" w:rsidRPr="008041EC">
        <w:rPr>
          <w:rFonts w:ascii="Times New Roman" w:eastAsiaTheme="minorEastAsia" w:hAnsi="Times New Roman" w:cs="Times New Roman"/>
          <w:sz w:val="26"/>
          <w:szCs w:val="26"/>
        </w:rPr>
        <w:tab/>
        <w:t>Treatment efficiency at treatment site</w:t>
      </w:r>
    </w:p>
    <w:p w14:paraId="5C62655E" w14:textId="0774C110" w:rsidR="00330ECC" w:rsidRDefault="00330ECC" w:rsidP="008C0529">
      <w:pPr>
        <w:ind w:left="2880" w:hanging="2880"/>
        <w:rPr>
          <w:ins w:id="78" w:author="Nienke Wagenaar" w:date="2021-11-22T15:28:00Z"/>
          <w:rFonts w:ascii="Times New Roman" w:eastAsiaTheme="minorEastAsia" w:hAnsi="Times New Roman" w:cs="Times New Roman"/>
          <w:sz w:val="26"/>
          <w:szCs w:val="26"/>
        </w:rPr>
      </w:pPr>
    </w:p>
    <w:p w14:paraId="3EC915D8" w14:textId="57CD2D90" w:rsidR="00840FB5" w:rsidRDefault="00F4233B" w:rsidP="00840FB5">
      <w:pPr>
        <w:ind w:left="2880" w:hanging="2880"/>
        <w:rPr>
          <w:ins w:id="79" w:author="Nienke Wagenaar" w:date="2021-11-22T15:30:00Z"/>
          <w:rFonts w:ascii="Times New Roman" w:eastAsiaTheme="minorEastAsia" w:hAnsi="Times New Roman" w:cs="Times New Roman"/>
          <w:sz w:val="26"/>
          <w:szCs w:val="26"/>
        </w:rPr>
      </w:pPr>
      <m:oMath>
        <m:sSup>
          <m:sSupPr>
            <m:ctrlPr>
              <w:ins w:id="80" w:author="Nienke Wagenaar" w:date="2021-11-22T15:30:00Z">
                <w:rPr>
                  <w:rFonts w:ascii="Cambria Math" w:eastAsiaTheme="minorEastAsia" w:hAnsi="Cambria Math"/>
                  <w:i/>
                  <w:color w:val="00B050"/>
                  <w:kern w:val="24"/>
                  <w:sz w:val="26"/>
                  <w:szCs w:val="26"/>
                </w:rPr>
              </w:ins>
            </m:ctrlPr>
          </m:sSupPr>
          <m:e>
            <m:r>
              <w:ins w:id="81" w:author="Nienke Wagenaar" w:date="2021-11-22T15:29:00Z">
                <w:rPr>
                  <w:rFonts w:ascii="Cambria Math" w:eastAsiaTheme="minorEastAsia" w:hAnsi="Cambria Math"/>
                  <w:color w:val="00B050"/>
                  <w:kern w:val="24"/>
                  <w:sz w:val="26"/>
                  <w:szCs w:val="26"/>
                </w:rPr>
                <m:t>α</m:t>
              </w:ins>
            </m:r>
          </m:e>
          <m:sup>
            <m:r>
              <w:ins w:id="82" w:author="Nienke Wagenaar" w:date="2021-11-22T15:30:00Z">
                <w:rPr>
                  <w:rFonts w:ascii="Cambria Math" w:eastAsiaTheme="minorEastAsia" w:hAnsi="Cambria Math"/>
                  <w:color w:val="00B050"/>
                  <w:kern w:val="24"/>
                  <w:sz w:val="26"/>
                  <w:szCs w:val="26"/>
                </w:rPr>
                <m:t>AnnualizationRate</m:t>
              </w:ins>
            </m:r>
          </m:sup>
        </m:sSup>
      </m:oMath>
      <w:ins w:id="83" w:author="Nienke Wagenaar" w:date="2021-11-22T15:28:00Z">
        <w:r w:rsidR="00840FB5" w:rsidRPr="008041EC">
          <w:rPr>
            <w:rFonts w:ascii="Times New Roman" w:eastAsiaTheme="minorEastAsia" w:hAnsi="Times New Roman" w:cs="Times New Roman"/>
            <w:sz w:val="26"/>
            <w:szCs w:val="26"/>
          </w:rPr>
          <w:tab/>
        </w:r>
      </w:ins>
      <w:ins w:id="84" w:author="Nienke Wagenaar" w:date="2021-11-22T15:30:00Z">
        <w:r w:rsidR="00840FB5">
          <w:rPr>
            <w:rFonts w:ascii="Times New Roman" w:eastAsiaTheme="minorEastAsia" w:hAnsi="Times New Roman" w:cs="Times New Roman"/>
            <w:sz w:val="26"/>
            <w:szCs w:val="26"/>
          </w:rPr>
          <w:t>Annualization Rate</w:t>
        </w:r>
      </w:ins>
      <w:ins w:id="85" w:author="Nienke Wagenaar" w:date="2021-11-22T15:31:00Z">
        <w:r w:rsidR="00840FB5">
          <w:rPr>
            <w:rFonts w:ascii="Times New Roman" w:eastAsiaTheme="minorEastAsia" w:hAnsi="Times New Roman" w:cs="Times New Roman"/>
            <w:sz w:val="26"/>
            <w:szCs w:val="26"/>
          </w:rPr>
          <w:t xml:space="preserve"> [$]</w:t>
        </w:r>
      </w:ins>
    </w:p>
    <w:p w14:paraId="57DBD115" w14:textId="77777777" w:rsidR="00840FB5" w:rsidRPr="008041EC" w:rsidRDefault="00840FB5" w:rsidP="008C0529">
      <w:pPr>
        <w:ind w:left="2880" w:hanging="2880"/>
        <w:rPr>
          <w:rFonts w:ascii="Times New Roman" w:eastAsiaTheme="minorEastAsia" w:hAnsi="Times New Roman" w:cs="Times New Roman"/>
          <w:sz w:val="26"/>
          <w:szCs w:val="26"/>
        </w:rPr>
      </w:pPr>
    </w:p>
    <w:p w14:paraId="19067B6D" w14:textId="750E2D14" w:rsidR="004F3ACA" w:rsidRPr="008041EC" w:rsidRDefault="00F4233B" w:rsidP="004F3ACA">
      <w:pPr>
        <w:ind w:left="2880" w:hanging="2880"/>
        <w:rPr>
          <w:ins w:id="86" w:author="Nienke Wagenaar" w:date="2021-11-11T17:44:00Z"/>
          <w:rFonts w:ascii="Times New Roman" w:eastAsiaTheme="minorEastAsia" w:hAnsi="Times New Roman" w:cs="Times New Roman"/>
          <w:sz w:val="26"/>
          <w:szCs w:val="26"/>
        </w:rPr>
      </w:pPr>
      <m:oMath>
        <m:sSubSup>
          <m:sSubSupPr>
            <m:ctrlPr>
              <w:ins w:id="87" w:author="Nienke Wagenaar" w:date="2021-11-11T17:44:00Z">
                <w:rPr>
                  <w:rFonts w:ascii="Cambria Math" w:eastAsiaTheme="minorEastAsia" w:hAnsi="Cambria Math"/>
                  <w:i/>
                  <w:color w:val="00B050"/>
                  <w:kern w:val="24"/>
                  <w:sz w:val="26"/>
                  <w:szCs w:val="26"/>
                </w:rPr>
              </w:ins>
            </m:ctrlPr>
          </m:sSubSupPr>
          <m:e>
            <m:r>
              <w:ins w:id="88" w:author="Nienke Wagenaar" w:date="2021-11-16T14:17:00Z">
                <w:rPr>
                  <w:rFonts w:ascii="Cambria Math" w:eastAsiaTheme="minorEastAsia" w:hAnsi="Cambria Math"/>
                  <w:color w:val="00B050"/>
                  <w:kern w:val="24"/>
                  <w:sz w:val="26"/>
                  <w:szCs w:val="26"/>
                </w:rPr>
                <m:t>μ</m:t>
              </w:ins>
            </m:r>
          </m:e>
          <m:sub>
            <m:r>
              <w:ins w:id="89" w:author="Nienke Wagenaar" w:date="2021-11-11T17:44:00Z">
                <w:rPr>
                  <w:rFonts w:ascii="Cambria Math" w:eastAsiaTheme="minorEastAsia" w:hAnsi="Cambria Math"/>
                  <w:color w:val="00B050"/>
                  <w:kern w:val="24"/>
                  <w:sz w:val="26"/>
                  <w:szCs w:val="26"/>
                </w:rPr>
                <m:t>d</m:t>
              </w:ins>
            </m:r>
          </m:sub>
          <m:sup>
            <m:r>
              <w:ins w:id="90" w:author="Nienke Wagenaar" w:date="2021-11-11T17:44:00Z">
                <w:rPr>
                  <w:rFonts w:ascii="Cambria Math" w:eastAsiaTheme="minorEastAsia" w:hAnsi="Cambria Math"/>
                  <w:color w:val="00B050"/>
                  <w:kern w:val="24"/>
                  <w:sz w:val="26"/>
                  <w:szCs w:val="26"/>
                </w:rPr>
                <m:t>Pipeline</m:t>
              </w:ins>
            </m:r>
          </m:sup>
        </m:sSubSup>
      </m:oMath>
      <w:ins w:id="91" w:author="Nienke Wagenaar" w:date="2021-11-11T17:44:00Z">
        <w:r w:rsidR="004F3ACA" w:rsidRPr="008041EC">
          <w:rPr>
            <w:rFonts w:ascii="Times New Roman" w:eastAsiaTheme="minorEastAsia" w:hAnsi="Times New Roman" w:cs="Times New Roman"/>
            <w:sz w:val="26"/>
            <w:szCs w:val="26"/>
          </w:rPr>
          <w:tab/>
          <w:t xml:space="preserve">Pipeline </w:t>
        </w:r>
        <w:r w:rsidR="004F3ACA">
          <w:rPr>
            <w:rFonts w:ascii="Times New Roman" w:eastAsiaTheme="minorEastAsia" w:hAnsi="Times New Roman" w:cs="Times New Roman"/>
            <w:sz w:val="26"/>
            <w:szCs w:val="26"/>
          </w:rPr>
          <w:t>diameter</w:t>
        </w:r>
        <w:r w:rsidR="004F3ACA" w:rsidRPr="008041EC">
          <w:rPr>
            <w:rFonts w:ascii="Times New Roman" w:eastAsiaTheme="minorEastAsia" w:hAnsi="Times New Roman" w:cs="Times New Roman"/>
            <w:sz w:val="26"/>
            <w:szCs w:val="26"/>
          </w:rPr>
          <w:t xml:space="preserve"> installation or expansion </w:t>
        </w:r>
        <w:commentRangeStart w:id="92"/>
        <w:r w:rsidR="004F3ACA" w:rsidRPr="008041EC">
          <w:rPr>
            <w:rFonts w:ascii="Times New Roman" w:eastAsiaTheme="minorEastAsia" w:hAnsi="Times New Roman" w:cs="Times New Roman"/>
            <w:sz w:val="26"/>
            <w:szCs w:val="26"/>
          </w:rPr>
          <w:t>increments</w:t>
        </w:r>
        <w:commentRangeEnd w:id="92"/>
        <w:r w:rsidR="004F3ACA">
          <w:rPr>
            <w:rStyle w:val="CommentReference"/>
          </w:rPr>
          <w:commentReference w:id="92"/>
        </w:r>
      </w:ins>
      <w:ins w:id="93" w:author="Nienke Wagenaar" w:date="2021-11-11T17:49:00Z">
        <w:r w:rsidR="00F77658">
          <w:rPr>
            <w:rFonts w:ascii="Times New Roman" w:eastAsiaTheme="minorEastAsia" w:hAnsi="Times New Roman" w:cs="Times New Roman"/>
            <w:sz w:val="26"/>
            <w:szCs w:val="26"/>
          </w:rPr>
          <w:t xml:space="preserve"> [inch]</w:t>
        </w:r>
      </w:ins>
    </w:p>
    <w:commentRangeStart w:id="94"/>
    <w:p w14:paraId="672439B2" w14:textId="18E6A3F8" w:rsidR="008C3CAC" w:rsidRPr="008041EC" w:rsidRDefault="00F4233B" w:rsidP="008C3CA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oMath>
      <w:r w:rsidR="008C3CAC" w:rsidRPr="008041EC">
        <w:rPr>
          <w:rFonts w:ascii="Times New Roman" w:eastAsiaTheme="minorEastAsia" w:hAnsi="Times New Roman" w:cs="Times New Roman"/>
          <w:sz w:val="26"/>
          <w:szCs w:val="26"/>
        </w:rPr>
        <w:tab/>
        <w:t>Pipeline capacity installation or expansion increments</w:t>
      </w:r>
      <w:commentRangeEnd w:id="94"/>
      <w:r w:rsidR="007B1593">
        <w:rPr>
          <w:rStyle w:val="CommentReference"/>
        </w:rPr>
        <w:commentReference w:id="94"/>
      </w:r>
      <w:ins w:id="95" w:author="Nienke Wagenaar" w:date="2021-11-16T14:17:00Z">
        <w:r w:rsidR="00541ADE">
          <w:rPr>
            <w:rFonts w:ascii="Times New Roman" w:eastAsiaTheme="minorEastAsia" w:hAnsi="Times New Roman" w:cs="Times New Roman"/>
            <w:sz w:val="26"/>
            <w:szCs w:val="26"/>
          </w:rPr>
          <w:t xml:space="preserve"> [</w:t>
        </w:r>
        <w:proofErr w:type="spellStart"/>
        <w:r w:rsidR="00541ADE">
          <w:rPr>
            <w:rFonts w:ascii="Times New Roman" w:eastAsiaTheme="minorEastAsia" w:hAnsi="Times New Roman" w:cs="Times New Roman"/>
            <w:sz w:val="26"/>
            <w:szCs w:val="26"/>
          </w:rPr>
          <w:t>bbl</w:t>
        </w:r>
        <w:proofErr w:type="spellEnd"/>
        <w:r w:rsidR="00541ADE">
          <w:rPr>
            <w:rFonts w:ascii="Times New Roman" w:eastAsiaTheme="minorEastAsia" w:hAnsi="Times New Roman" w:cs="Times New Roman"/>
            <w:sz w:val="26"/>
            <w:szCs w:val="26"/>
          </w:rPr>
          <w:t>/week]</w:t>
        </w:r>
      </w:ins>
    </w:p>
    <w:p w14:paraId="19482931" w14:textId="30ED22BA" w:rsidR="008E4F29" w:rsidRPr="008041EC" w:rsidRDefault="00F4233B"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oMath>
      <w:r w:rsidR="008E4F29" w:rsidRPr="008041EC">
        <w:rPr>
          <w:rFonts w:ascii="Times New Roman" w:eastAsiaTheme="minorEastAsia" w:hAnsi="Times New Roman" w:cs="Times New Roman"/>
          <w:sz w:val="26"/>
          <w:szCs w:val="26"/>
        </w:rPr>
        <w:tab/>
        <w:t>Disposal capacity installation or expansion increments</w:t>
      </w:r>
    </w:p>
    <w:p w14:paraId="1CF5230D" w14:textId="624E90E8" w:rsidR="008E4F29" w:rsidRPr="008041EC" w:rsidRDefault="00F4233B" w:rsidP="008E4F29">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oMath>
      <w:r w:rsidR="008E4F29" w:rsidRPr="008041EC">
        <w:rPr>
          <w:rFonts w:ascii="Times New Roman" w:eastAsiaTheme="minorEastAsia" w:hAnsi="Times New Roman" w:cs="Times New Roman"/>
          <w:sz w:val="26"/>
          <w:szCs w:val="26"/>
        </w:rPr>
        <w:tab/>
        <w:t>Storage capacity installation or expansion increments</w:t>
      </w:r>
    </w:p>
    <w:p w14:paraId="2E327D07" w14:textId="1B4CD76F" w:rsidR="00064351" w:rsidRPr="008041EC" w:rsidRDefault="00F4233B" w:rsidP="00064351">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oMath>
      <w:r w:rsidR="00064351" w:rsidRPr="008041EC">
        <w:rPr>
          <w:rFonts w:ascii="Times New Roman" w:eastAsiaTheme="minorEastAsia" w:hAnsi="Times New Roman" w:cs="Times New Roman"/>
          <w:sz w:val="26"/>
          <w:szCs w:val="26"/>
        </w:rPr>
        <w:tab/>
        <w:t>Treatment capacity installation or expansion increments</w:t>
      </w:r>
    </w:p>
    <w:p w14:paraId="04AD5635" w14:textId="01D2769D" w:rsidR="00D55DEB" w:rsidRPr="008041EC" w:rsidRDefault="00F4233B" w:rsidP="00D55DE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oMath>
      <w:r w:rsidR="00D55DEB" w:rsidRPr="008041EC">
        <w:rPr>
          <w:rFonts w:ascii="Times New Roman" w:eastAsiaTheme="minorEastAsia" w:hAnsi="Times New Roman" w:cs="Times New Roman"/>
          <w:sz w:val="26"/>
          <w:szCs w:val="26"/>
        </w:rPr>
        <w:tab/>
        <w:t xml:space="preserve">Truck capacity </w:t>
      </w:r>
    </w:p>
    <w:p w14:paraId="2BB99219" w14:textId="0F30AE68"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FF2BCF" w:rsidRPr="008041EC">
        <w:rPr>
          <w:rFonts w:ascii="Times New Roman" w:eastAsiaTheme="minorEastAsia" w:hAnsi="Times New Roman" w:cs="Times New Roman"/>
          <w:sz w:val="26"/>
          <w:szCs w:val="26"/>
        </w:rPr>
        <w:tab/>
        <w:t>Disposal construction or expansion lead time</w:t>
      </w:r>
    </w:p>
    <w:p w14:paraId="0E0E4544" w14:textId="3C227B22"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Storage construction or expansion lead time</w:t>
      </w:r>
    </w:p>
    <w:p w14:paraId="0A0AD620" w14:textId="18AC19D0"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construction or expansion lead time</w:t>
      </w:r>
    </w:p>
    <w:p w14:paraId="12BB2927" w14:textId="1BC6EB58"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p,p</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between two pads</w:t>
      </w:r>
    </w:p>
    <w:p w14:paraId="4A86055A" w14:textId="2F3685E3"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p,k</m:t>
            </m:r>
          </m:sub>
          <m:sup>
            <m:r>
              <w:rPr>
                <w:rFonts w:ascii="Cambria Math" w:eastAsiaTheme="minorEastAsia" w:hAnsi="Cambria Math"/>
                <w:color w:val="00B050"/>
                <w:kern w:val="24"/>
                <w:sz w:val="26"/>
                <w:szCs w:val="26"/>
              </w:rPr>
              <m:t>Trucking</m:t>
            </m:r>
          </m:sup>
        </m:sSubSup>
      </m:oMath>
      <w:r w:rsidR="00FF2BCF" w:rsidRPr="008041EC">
        <w:rPr>
          <w:rFonts w:ascii="Times New Roman" w:eastAsiaTheme="minorEastAsia" w:hAnsi="Times New Roman" w:cs="Times New Roman"/>
          <w:sz w:val="26"/>
          <w:szCs w:val="26"/>
        </w:rPr>
        <w:tab/>
        <w:t>Drive time from a pad to a disposal site</w:t>
      </w:r>
    </w:p>
    <w:p w14:paraId="79F09916" w14:textId="0C441FC9" w:rsidR="00CE68E8" w:rsidRPr="008041EC" w:rsidRDefault="00F4233B"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p,s</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storage site</w:t>
      </w:r>
    </w:p>
    <w:p w14:paraId="6192C24F" w14:textId="0CBB4173" w:rsidR="00CE68E8" w:rsidRPr="008041EC" w:rsidRDefault="00F4233B" w:rsidP="00CE68E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p,r</m:t>
            </m:r>
          </m:sub>
          <m:sup>
            <m:r>
              <w:rPr>
                <w:rFonts w:ascii="Cambria Math" w:eastAsiaTheme="minorEastAsia" w:hAnsi="Cambria Math"/>
                <w:color w:val="00B050"/>
                <w:kern w:val="24"/>
                <w:sz w:val="26"/>
                <w:szCs w:val="26"/>
              </w:rPr>
              <m:t>Trucking</m:t>
            </m:r>
          </m:sup>
        </m:sSubSup>
      </m:oMath>
      <w:r w:rsidR="00CE68E8" w:rsidRPr="008041EC">
        <w:rPr>
          <w:rFonts w:ascii="Times New Roman" w:eastAsiaTheme="minorEastAsia" w:hAnsi="Times New Roman" w:cs="Times New Roman"/>
          <w:sz w:val="26"/>
          <w:szCs w:val="26"/>
        </w:rPr>
        <w:tab/>
        <w:t>Drive time from a pad to a treatment site</w:t>
      </w:r>
    </w:p>
    <w:p w14:paraId="771F8F57" w14:textId="75E3BC9D" w:rsidR="00252E86" w:rsidRPr="008041EC" w:rsidRDefault="00F4233B"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p,o</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pad to a reuse site</w:t>
      </w:r>
    </w:p>
    <w:p w14:paraId="3CC7D569" w14:textId="51C4E68C" w:rsidR="00252E86" w:rsidRPr="008041EC" w:rsidRDefault="00F4233B"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s,p</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completion</w:t>
      </w:r>
      <w:ins w:id="96" w:author="Melody Shellman" w:date="2021-11-05T14:11:00Z">
        <w:r w:rsidR="00637D41">
          <w:rPr>
            <w:rFonts w:ascii="Times New Roman" w:eastAsiaTheme="minorEastAsia" w:hAnsi="Times New Roman" w:cs="Times New Roman"/>
            <w:sz w:val="26"/>
            <w:szCs w:val="26"/>
          </w:rPr>
          <w:t>s</w:t>
        </w:r>
      </w:ins>
      <w:r w:rsidR="00252E86" w:rsidRPr="008041EC">
        <w:rPr>
          <w:rFonts w:ascii="Times New Roman" w:eastAsiaTheme="minorEastAsia" w:hAnsi="Times New Roman" w:cs="Times New Roman"/>
          <w:sz w:val="26"/>
          <w:szCs w:val="26"/>
        </w:rPr>
        <w:t xml:space="preserve"> site</w:t>
      </w:r>
    </w:p>
    <w:p w14:paraId="24308A02" w14:textId="64BF73AE" w:rsidR="00252E86" w:rsidRPr="008041EC" w:rsidRDefault="00F4233B"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s,k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storage site to a disposal site</w:t>
      </w:r>
    </w:p>
    <w:p w14:paraId="7695C3B4" w14:textId="6C88541E" w:rsidR="00252E86" w:rsidRPr="008041EC" w:rsidRDefault="00F4233B" w:rsidP="00252E86">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r,k</m:t>
            </m:r>
          </m:sub>
          <m:sup>
            <m:r>
              <w:rPr>
                <w:rFonts w:ascii="Cambria Math" w:eastAsiaTheme="minorEastAsia" w:hAnsi="Cambria Math"/>
                <w:color w:val="00B050"/>
                <w:kern w:val="24"/>
                <w:sz w:val="26"/>
                <w:szCs w:val="26"/>
              </w:rPr>
              <m:t>Trucking</m:t>
            </m:r>
          </m:sup>
        </m:sSubSup>
      </m:oMath>
      <w:r w:rsidR="00252E86" w:rsidRPr="008041EC">
        <w:rPr>
          <w:rFonts w:ascii="Times New Roman" w:eastAsiaTheme="minorEastAsia" w:hAnsi="Times New Roman" w:cs="Times New Roman"/>
          <w:sz w:val="26"/>
          <w:szCs w:val="26"/>
        </w:rPr>
        <w:tab/>
        <w:t>Drive time from a treatment site to a disposal site</w:t>
      </w:r>
    </w:p>
    <w:p w14:paraId="069B111E" w14:textId="5D2EC71B"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FF2BCF" w:rsidRPr="008041EC">
        <w:rPr>
          <w:rFonts w:ascii="Times New Roman" w:eastAsiaTheme="minorEastAsia" w:hAnsi="Times New Roman" w:cs="Times New Roman"/>
          <w:sz w:val="26"/>
          <w:szCs w:val="26"/>
        </w:rPr>
        <w:tab/>
        <w:t>Initial storage level at storage site</w:t>
      </w:r>
    </w:p>
    <w:p w14:paraId="21309C58" w14:textId="21913B26" w:rsidR="003F080E" w:rsidRPr="008041EC" w:rsidRDefault="00F4233B"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Initial storage level at completions site</w:t>
      </w:r>
    </w:p>
    <w:p w14:paraId="672ECAD1" w14:textId="2FC55A5E" w:rsidR="00742CE4" w:rsidRPr="008041EC" w:rsidRDefault="00F4233B" w:rsidP="00742CE4">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742CE4" w:rsidRPr="008041EC">
        <w:rPr>
          <w:rFonts w:ascii="Times New Roman" w:eastAsiaTheme="minorEastAsia" w:hAnsi="Times New Roman" w:cs="Times New Roman"/>
          <w:sz w:val="26"/>
          <w:szCs w:val="26"/>
        </w:rPr>
        <w:tab/>
        <w:t>Terminal storage level at storage site</w:t>
      </w:r>
    </w:p>
    <w:p w14:paraId="392B800A" w14:textId="77777777" w:rsidR="003F080E" w:rsidRPr="008041EC" w:rsidRDefault="00F4233B" w:rsidP="003F080E">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w:r w:rsidR="003F080E" w:rsidRPr="008041EC">
        <w:rPr>
          <w:rFonts w:ascii="Times New Roman" w:eastAsiaTheme="minorEastAsia" w:hAnsi="Times New Roman" w:cs="Times New Roman"/>
          <w:sz w:val="26"/>
          <w:szCs w:val="26"/>
        </w:rPr>
        <w:tab/>
        <w:t>Terminal storage level at completions site</w:t>
      </w:r>
    </w:p>
    <w:p w14:paraId="48AF1464" w14:textId="0252351E" w:rsidR="00FF2BCF" w:rsidRPr="008041EC" w:rsidRDefault="00F4233B" w:rsidP="00FF2BC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FF2BCF" w:rsidRPr="008041EC">
        <w:rPr>
          <w:rFonts w:ascii="Times New Roman" w:eastAsiaTheme="minorEastAsia" w:hAnsi="Times New Roman" w:cs="Times New Roman"/>
          <w:sz w:val="26"/>
          <w:szCs w:val="26"/>
        </w:rPr>
        <w:tab/>
        <w:t>Pipeline segment length</w:t>
      </w:r>
      <w:ins w:id="97" w:author="Nienke Wagenaar" w:date="2021-11-16T14:17:00Z">
        <w:r w:rsidR="00541ADE">
          <w:rPr>
            <w:rFonts w:ascii="Times New Roman" w:eastAsiaTheme="minorEastAsia" w:hAnsi="Times New Roman" w:cs="Times New Roman"/>
            <w:sz w:val="26"/>
            <w:szCs w:val="26"/>
          </w:rPr>
          <w:t xml:space="preserve"> [miles]</w:t>
        </w:r>
      </w:ins>
    </w:p>
    <w:p w14:paraId="5498E620" w14:textId="6D3DB5B8" w:rsidR="00572D9F" w:rsidRPr="008041EC" w:rsidRDefault="00F4233B"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oMath>
      <w:r w:rsidR="00572D9F" w:rsidRPr="008041EC">
        <w:rPr>
          <w:rFonts w:ascii="Times New Roman" w:eastAsiaTheme="minorEastAsia" w:hAnsi="Times New Roman" w:cs="Times New Roman"/>
          <w:sz w:val="26"/>
          <w:szCs w:val="26"/>
        </w:rPr>
        <w:tab/>
      </w:r>
      <w:r w:rsidR="005A1768" w:rsidRPr="008041EC">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Pr="008041EC" w:rsidRDefault="00F4233B"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oMath>
      <w:r w:rsidR="005A1768" w:rsidRPr="008041EC">
        <w:rPr>
          <w:rFonts w:ascii="Times New Roman" w:eastAsiaTheme="minorEastAsia" w:hAnsi="Times New Roman" w:cs="Times New Roman"/>
          <w:sz w:val="26"/>
          <w:szCs w:val="26"/>
        </w:rPr>
        <w:tab/>
        <w:t>Storage construction or expansion capital cost for selected capacity increment</w:t>
      </w:r>
    </w:p>
    <w:p w14:paraId="26DC21D4" w14:textId="5A227989" w:rsidR="00164EE0" w:rsidRPr="008041EC" w:rsidRDefault="00F4233B" w:rsidP="00164EE0">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oMath>
      <w:r w:rsidR="00164EE0" w:rsidRPr="008041EC">
        <w:rPr>
          <w:rFonts w:ascii="Times New Roman" w:eastAsiaTheme="minorEastAsia" w:hAnsi="Times New Roman" w:cs="Times New Roman"/>
          <w:sz w:val="26"/>
          <w:szCs w:val="26"/>
        </w:rPr>
        <w:tab/>
        <w:t>Treatment construction or expansion capital cost for selected capacity increment</w:t>
      </w:r>
    </w:p>
    <w:p w14:paraId="153E450D" w14:textId="5EE0ED92" w:rsidR="005A1768" w:rsidRPr="008041EC" w:rsidRDefault="00F4233B" w:rsidP="00572D9F">
      <w:pPr>
        <w:ind w:left="2880" w:hanging="2880"/>
        <w:rPr>
          <w:rFonts w:ascii="Times New Roman" w:eastAsiaTheme="minorEastAsia" w:hAnsi="Times New Roman" w:cs="Times New Roman"/>
          <w:sz w:val="26"/>
          <w:szCs w:val="26"/>
        </w:rPr>
      </w:pPr>
      <m:oMath>
        <m:sSup>
          <m:sSupPr>
            <m:ctrlPr>
              <w:ins w:id="98" w:author="Nienke Wagenaar" w:date="2021-11-11T18:07:00Z">
                <w:rPr>
                  <w:rFonts w:ascii="Cambria Math" w:eastAsiaTheme="minorEastAsia" w:hAnsi="Cambria Math"/>
                  <w:i/>
                  <w:color w:val="00B050"/>
                  <w:kern w:val="24"/>
                  <w:sz w:val="26"/>
                  <w:szCs w:val="26"/>
                </w:rPr>
              </w:ins>
            </m:ctrlPr>
          </m:sSupPr>
          <m:e>
            <m:r>
              <w:ins w:id="99" w:author="Nienke Wagenaar" w:date="2021-11-11T18:07:00Z">
                <w:rPr>
                  <w:rFonts w:ascii="Cambria Math" w:eastAsiaTheme="minorEastAsia" w:hAnsi="Cambria Math"/>
                  <w:color w:val="00B050"/>
                  <w:kern w:val="24"/>
                  <w:sz w:val="26"/>
                  <w:szCs w:val="26"/>
                </w:rPr>
                <m:t>κ</m:t>
              </w:ins>
            </m:r>
            <m:ctrlPr>
              <w:ins w:id="100" w:author="Nienke Wagenaar" w:date="2021-11-11T18:07:00Z">
                <w:rPr>
                  <w:rFonts w:ascii="Cambria Math" w:hAnsi="Cambria Math" w:cs="Times New Roman"/>
                  <w:i/>
                  <w:color w:val="00B050"/>
                  <w:sz w:val="26"/>
                  <w:szCs w:val="26"/>
                </w:rPr>
              </w:ins>
            </m:ctrlPr>
          </m:e>
          <m:sup>
            <m:r>
              <w:ins w:id="101" w:author="Nienke Wagenaar" w:date="2021-11-11T18:07:00Z">
                <w:rPr>
                  <w:rFonts w:ascii="Cambria Math" w:eastAsiaTheme="minorEastAsia" w:hAnsi="Cambria Math"/>
                  <w:color w:val="00B050"/>
                  <w:kern w:val="24"/>
                  <w:sz w:val="26"/>
                  <w:szCs w:val="26"/>
                </w:rPr>
                <m:t>Pipeline</m:t>
              </w:ins>
            </m:r>
          </m:sup>
        </m:sSup>
        <m:sSubSup>
          <m:sSubSupPr>
            <m:ctrlPr>
              <w:del w:id="102" w:author="Nienke Wagenaar" w:date="2021-11-11T18:07:00Z">
                <w:rPr>
                  <w:rFonts w:ascii="Cambria Math" w:eastAsiaTheme="minorEastAsia" w:hAnsi="Cambria Math"/>
                  <w:i/>
                  <w:color w:val="00B050"/>
                  <w:kern w:val="24"/>
                  <w:sz w:val="26"/>
                  <w:szCs w:val="26"/>
                </w:rPr>
              </w:del>
            </m:ctrlPr>
          </m:sSubSupPr>
          <m:e>
            <m:r>
              <w:del w:id="103" w:author="Nienke Wagenaar" w:date="2021-11-11T18:07:00Z">
                <w:rPr>
                  <w:rFonts w:ascii="Cambria Math" w:eastAsiaTheme="minorEastAsia" w:hAnsi="Cambria Math"/>
                  <w:color w:val="00B050"/>
                  <w:kern w:val="24"/>
                  <w:sz w:val="26"/>
                  <w:szCs w:val="26"/>
                </w:rPr>
                <m:t>κ</m:t>
              </w:del>
            </m:r>
          </m:e>
          <m:sub>
            <m:r>
              <w:del w:id="104" w:author="Nienke Wagenaar" w:date="2021-11-11T18:07:00Z">
                <w:rPr>
                  <w:rFonts w:ascii="Cambria Math" w:eastAsiaTheme="minorEastAsia" w:hAnsi="Cambria Math"/>
                  <w:color w:val="00B050"/>
                  <w:kern w:val="24"/>
                  <w:sz w:val="26"/>
                  <w:szCs w:val="26"/>
                </w:rPr>
                <m:t>l,l,d</m:t>
              </w:del>
            </m:r>
          </m:sub>
          <m:sup>
            <m:r>
              <w:del w:id="105" w:author="Nienke Wagenaar" w:date="2021-11-11T18:07:00Z">
                <w:rPr>
                  <w:rFonts w:ascii="Cambria Math" w:eastAsiaTheme="minorEastAsia" w:hAnsi="Cambria Math"/>
                  <w:color w:val="00B050"/>
                  <w:kern w:val="24"/>
                  <w:sz w:val="26"/>
                  <w:szCs w:val="26"/>
                </w:rPr>
                <m:t>Pipeline</m:t>
              </w:del>
            </m:r>
          </m:sup>
        </m:sSubSup>
      </m:oMath>
      <w:r w:rsidR="005A1768" w:rsidRPr="008041EC">
        <w:rPr>
          <w:rFonts w:ascii="Times New Roman" w:eastAsiaTheme="minorEastAsia" w:hAnsi="Times New Roman" w:cs="Times New Roman"/>
          <w:sz w:val="26"/>
          <w:szCs w:val="26"/>
        </w:rPr>
        <w:tab/>
        <w:t>Pipeline construction or expansion capital cost for selected diameter</w:t>
      </w:r>
      <w:ins w:id="106" w:author="Nienke Wagenaar" w:date="2021-11-11T18:07:00Z">
        <w:r w:rsidR="007B1593">
          <w:rPr>
            <w:rFonts w:ascii="Times New Roman" w:eastAsiaTheme="minorEastAsia" w:hAnsi="Times New Roman" w:cs="Times New Roman"/>
            <w:sz w:val="26"/>
            <w:szCs w:val="26"/>
          </w:rPr>
          <w:t xml:space="preserve"> [$/inch-mile]</w:t>
        </w:r>
      </w:ins>
    </w:p>
    <w:p w14:paraId="4BAED62E" w14:textId="2025FA76" w:rsidR="00336E38" w:rsidRPr="008041EC" w:rsidRDefault="00F4233B" w:rsidP="00572D9F">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w:r w:rsidR="00336E38" w:rsidRPr="008041EC">
        <w:rPr>
          <w:rFonts w:ascii="Times New Roman" w:eastAsiaTheme="minorEastAsia" w:hAnsi="Times New Roman" w:cs="Times New Roman"/>
          <w:sz w:val="26"/>
          <w:szCs w:val="26"/>
        </w:rPr>
        <w:tab/>
        <w:t xml:space="preserve">Disposal operational cost </w:t>
      </w:r>
    </w:p>
    <w:p w14:paraId="472F4D54" w14:textId="5BB174E0" w:rsidR="00A805DD" w:rsidRPr="008041EC" w:rsidRDefault="00F4233B" w:rsidP="00A805DD">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w:r w:rsidR="00A805DD" w:rsidRPr="008041EC">
        <w:rPr>
          <w:rFonts w:ascii="Times New Roman" w:eastAsiaTheme="minorEastAsia" w:hAnsi="Times New Roman" w:cs="Times New Roman"/>
          <w:sz w:val="26"/>
          <w:szCs w:val="26"/>
        </w:rPr>
        <w:tab/>
        <w:t xml:space="preserve">Treatment operational cost </w:t>
      </w:r>
      <w:r w:rsidR="00EB6376" w:rsidRPr="008041EC">
        <w:rPr>
          <w:rFonts w:ascii="Times New Roman" w:eastAsiaTheme="minorEastAsia" w:hAnsi="Times New Roman" w:cs="Times New Roman"/>
          <w:sz w:val="26"/>
          <w:szCs w:val="26"/>
        </w:rPr>
        <w:t>(may include “clean brine”)</w:t>
      </w:r>
    </w:p>
    <w:p w14:paraId="6883E347" w14:textId="68835174" w:rsidR="00B05B8B" w:rsidRPr="008041EC" w:rsidRDefault="00F4233B" w:rsidP="00B05B8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107" w:author="Melody Shellman" w:date="2021-10-21T09:43: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w:r w:rsidR="00B05B8B" w:rsidRPr="008041EC">
        <w:rPr>
          <w:rFonts w:ascii="Times New Roman" w:eastAsiaTheme="minorEastAsia" w:hAnsi="Times New Roman" w:cs="Times New Roman"/>
          <w:sz w:val="26"/>
          <w:szCs w:val="26"/>
        </w:rPr>
        <w:tab/>
      </w:r>
      <w:ins w:id="108" w:author="Melody Shellman" w:date="2021-10-21T09:43:00Z">
        <w:r w:rsidR="00326144">
          <w:rPr>
            <w:rFonts w:ascii="Times New Roman" w:eastAsiaTheme="minorEastAsia" w:hAnsi="Times New Roman" w:cs="Times New Roman"/>
            <w:sz w:val="26"/>
            <w:szCs w:val="26"/>
          </w:rPr>
          <w:t>Completions r</w:t>
        </w:r>
      </w:ins>
      <w:del w:id="109" w:author="Melody Shellman" w:date="2021-10-21T09:43:00Z">
        <w:r w:rsidR="00B05B8B" w:rsidRPr="008041EC" w:rsidDel="00326144">
          <w:rPr>
            <w:rFonts w:ascii="Times New Roman" w:eastAsiaTheme="minorEastAsia" w:hAnsi="Times New Roman" w:cs="Times New Roman"/>
            <w:sz w:val="26"/>
            <w:szCs w:val="26"/>
          </w:rPr>
          <w:delText>R</w:delText>
        </w:r>
      </w:del>
      <w:r w:rsidR="00B05B8B" w:rsidRPr="008041EC">
        <w:rPr>
          <w:rFonts w:ascii="Times New Roman" w:eastAsiaTheme="minorEastAsia" w:hAnsi="Times New Roman" w:cs="Times New Roman"/>
          <w:sz w:val="26"/>
          <w:szCs w:val="26"/>
        </w:rPr>
        <w:t xml:space="preserve">euse operational cost </w:t>
      </w:r>
    </w:p>
    <w:p w14:paraId="48DD0778" w14:textId="6935A629" w:rsidR="00336E38" w:rsidRPr="008041EC" w:rsidRDefault="00F4233B"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deposit </w:t>
      </w:r>
      <w:r w:rsidR="00336E38" w:rsidRPr="008041EC">
        <w:rPr>
          <w:rFonts w:ascii="Times New Roman" w:eastAsiaTheme="minorEastAsia" w:hAnsi="Times New Roman" w:cs="Times New Roman"/>
          <w:sz w:val="26"/>
          <w:szCs w:val="26"/>
        </w:rPr>
        <w:t xml:space="preserve">operational cost </w:t>
      </w:r>
    </w:p>
    <w:p w14:paraId="3F6BC104" w14:textId="7B1092AB" w:rsidR="00336E38" w:rsidRPr="008041EC" w:rsidRDefault="00F4233B"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w:r w:rsidR="00336E38" w:rsidRPr="008041EC">
        <w:rPr>
          <w:rFonts w:ascii="Times New Roman" w:eastAsiaTheme="minorEastAsia" w:hAnsi="Times New Roman" w:cs="Times New Roman"/>
          <w:sz w:val="26"/>
          <w:szCs w:val="26"/>
        </w:rPr>
        <w:tab/>
        <w:t xml:space="preserve">Storage </w:t>
      </w:r>
      <w:r w:rsidR="00B05B8B" w:rsidRPr="008041EC">
        <w:rPr>
          <w:rFonts w:ascii="Times New Roman" w:eastAsiaTheme="minorEastAsia" w:hAnsi="Times New Roman" w:cs="Times New Roman"/>
          <w:sz w:val="26"/>
          <w:szCs w:val="26"/>
        </w:rPr>
        <w:t xml:space="preserve">withdrawal </w:t>
      </w:r>
      <w:r w:rsidR="00336E38" w:rsidRPr="008041EC">
        <w:rPr>
          <w:rFonts w:ascii="Times New Roman" w:eastAsiaTheme="minorEastAsia" w:hAnsi="Times New Roman" w:cs="Times New Roman"/>
          <w:sz w:val="26"/>
          <w:szCs w:val="26"/>
        </w:rPr>
        <w:t>operational credit</w:t>
      </w:r>
    </w:p>
    <w:p w14:paraId="26E5827D" w14:textId="6EF6C7D6" w:rsidR="00336E38" w:rsidRPr="008041EC" w:rsidRDefault="00F4233B" w:rsidP="00336E38">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w:r w:rsidR="00336E38" w:rsidRPr="008041EC">
        <w:rPr>
          <w:rFonts w:ascii="Times New Roman" w:eastAsiaTheme="minorEastAsia" w:hAnsi="Times New Roman" w:cs="Times New Roman"/>
          <w:sz w:val="26"/>
          <w:szCs w:val="26"/>
        </w:rPr>
        <w:tab/>
        <w:t xml:space="preserve">Pipeline operational cost </w:t>
      </w:r>
    </w:p>
    <w:p w14:paraId="74EBBFD9" w14:textId="6496891E" w:rsidR="00D55DEB" w:rsidRPr="008041EC" w:rsidRDefault="00F4233B" w:rsidP="00D55DEB">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w:r w:rsidR="00D55DEB" w:rsidRPr="008041EC">
        <w:rPr>
          <w:rFonts w:ascii="Times New Roman" w:eastAsiaTheme="minorEastAsia" w:hAnsi="Times New Roman" w:cs="Times New Roman"/>
          <w:sz w:val="26"/>
          <w:szCs w:val="26"/>
        </w:rPr>
        <w:tab/>
        <w:t>Trucking hourly cost (by source)</w:t>
      </w:r>
    </w:p>
    <w:p w14:paraId="5C1E1C51" w14:textId="16849DE8" w:rsidR="003F1F9C" w:rsidRPr="008041EC" w:rsidRDefault="00F4233B" w:rsidP="003F1F9C">
      <w:pPr>
        <w:ind w:left="2880" w:hanging="2880"/>
        <w:rPr>
          <w:rFonts w:ascii="Times New Roman" w:eastAsiaTheme="minorEastAsia" w:hAnsi="Times New Roman" w:cs="Times New Roman"/>
          <w:sz w:val="26"/>
          <w:szCs w:val="26"/>
        </w:rPr>
      </w:p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w:r w:rsidR="003F1F9C" w:rsidRPr="008041EC">
        <w:rPr>
          <w:rFonts w:ascii="Times New Roman" w:eastAsiaTheme="minorEastAsia" w:hAnsi="Times New Roman" w:cs="Times New Roman"/>
          <w:sz w:val="26"/>
          <w:szCs w:val="26"/>
        </w:rPr>
        <w:tab/>
        <w:t>Fresh sourcing cost</w:t>
      </w:r>
    </w:p>
    <w:p w14:paraId="7609259C" w14:textId="4618B06F" w:rsidR="00895B30" w:rsidRPr="008041EC"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Pr="008041EC" w:rsidRDefault="00F4233B" w:rsidP="00FD746D">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w:r w:rsidR="00FD746D" w:rsidRPr="008041EC">
        <w:rPr>
          <w:rFonts w:ascii="Times New Roman" w:eastAsiaTheme="minorEastAsia" w:hAnsi="Times New Roman" w:cs="Times New Roman"/>
          <w:sz w:val="26"/>
          <w:szCs w:val="26"/>
        </w:rPr>
        <w:tab/>
        <w:t>Big-M flow parameter</w:t>
      </w:r>
    </w:p>
    <w:p w14:paraId="0E67EDF1" w14:textId="77777777" w:rsidR="00FD746D" w:rsidRPr="008041EC"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Pr="008041EC" w:rsidRDefault="00F4233B"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oMath>
      <w:r w:rsidR="00B621CB" w:rsidRPr="008041EC">
        <w:rPr>
          <w:rFonts w:ascii="Times New Roman" w:eastAsiaTheme="minorEastAsia" w:hAnsi="Times New Roman" w:cs="Times New Roman"/>
          <w:sz w:val="26"/>
          <w:szCs w:val="26"/>
        </w:rPr>
        <w:tab/>
        <w:t>Slack cost parameter</w:t>
      </w:r>
    </w:p>
    <w:p w14:paraId="0C8DD657" w14:textId="55F1EDE5" w:rsidR="00B621CB" w:rsidRPr="008041EC" w:rsidRDefault="00F4233B"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oMath>
      <w:r w:rsidR="00B621CB" w:rsidRPr="008041EC">
        <w:rPr>
          <w:rFonts w:ascii="Times New Roman" w:eastAsiaTheme="minorEastAsia" w:hAnsi="Times New Roman" w:cs="Times New Roman"/>
          <w:sz w:val="26"/>
          <w:szCs w:val="26"/>
        </w:rPr>
        <w:tab/>
        <w:t>Slack cost parameter</w:t>
      </w:r>
    </w:p>
    <w:p w14:paraId="68A6743C" w14:textId="6C390C9A" w:rsidR="00B621CB" w:rsidRPr="008041EC" w:rsidRDefault="00F4233B"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oMath>
      <w:r w:rsidR="00B621CB" w:rsidRPr="008041EC">
        <w:rPr>
          <w:rFonts w:ascii="Times New Roman" w:eastAsiaTheme="minorEastAsia" w:hAnsi="Times New Roman" w:cs="Times New Roman"/>
          <w:sz w:val="26"/>
          <w:szCs w:val="26"/>
        </w:rPr>
        <w:tab/>
        <w:t>Slack cost parameter</w:t>
      </w:r>
    </w:p>
    <w:p w14:paraId="63A56187" w14:textId="43F06A98" w:rsidR="00B621CB" w:rsidRPr="008041EC" w:rsidRDefault="00F4233B"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PipelineCapacity</m:t>
            </m:r>
          </m:sup>
        </m:sSup>
      </m:oMath>
      <w:r w:rsidR="00B621CB" w:rsidRPr="008041EC">
        <w:rPr>
          <w:rFonts w:ascii="Times New Roman" w:eastAsiaTheme="minorEastAsia" w:hAnsi="Times New Roman" w:cs="Times New Roman"/>
          <w:sz w:val="26"/>
          <w:szCs w:val="26"/>
        </w:rPr>
        <w:tab/>
        <w:t>Slack cost parameter</w:t>
      </w:r>
    </w:p>
    <w:p w14:paraId="2E4A7858" w14:textId="69376CD0" w:rsidR="00B621CB" w:rsidRPr="008041EC" w:rsidRDefault="00F4233B"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oMath>
      <w:r w:rsidR="00B621CB" w:rsidRPr="008041EC">
        <w:rPr>
          <w:rFonts w:ascii="Times New Roman" w:eastAsiaTheme="minorEastAsia" w:hAnsi="Times New Roman" w:cs="Times New Roman"/>
          <w:sz w:val="26"/>
          <w:szCs w:val="26"/>
        </w:rPr>
        <w:tab/>
        <w:t>Slack cost parameter</w:t>
      </w:r>
    </w:p>
    <w:p w14:paraId="0E564C32" w14:textId="2B412ED0" w:rsidR="00B621CB" w:rsidRPr="008041EC" w:rsidRDefault="00F4233B" w:rsidP="00B621CB">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oMath>
      <w:r w:rsidR="00B621CB" w:rsidRPr="008041EC">
        <w:rPr>
          <w:rFonts w:ascii="Times New Roman" w:eastAsiaTheme="minorEastAsia" w:hAnsi="Times New Roman" w:cs="Times New Roman"/>
          <w:sz w:val="26"/>
          <w:szCs w:val="26"/>
        </w:rPr>
        <w:tab/>
        <w:t>Slack cost parameter</w:t>
      </w:r>
    </w:p>
    <w:p w14:paraId="7EADB567" w14:textId="6C206B8F" w:rsidR="00C919C9" w:rsidRPr="008041EC" w:rsidRDefault="00F4233B"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oMath>
      <w:r w:rsidR="00C919C9" w:rsidRPr="008041EC">
        <w:rPr>
          <w:rFonts w:ascii="Times New Roman" w:eastAsiaTheme="minorEastAsia" w:hAnsi="Times New Roman" w:cs="Times New Roman"/>
          <w:sz w:val="26"/>
          <w:szCs w:val="26"/>
        </w:rPr>
        <w:tab/>
        <w:t>Slack cost parameter</w:t>
      </w:r>
    </w:p>
    <w:p w14:paraId="32CB37A6" w14:textId="24642025" w:rsidR="00C919C9" w:rsidRPr="008041EC" w:rsidRDefault="00F4233B" w:rsidP="00C919C9">
      <w:pPr>
        <w:ind w:left="2880" w:hanging="2880"/>
        <w:rPr>
          <w:rFonts w:ascii="Times New Roman" w:eastAsiaTheme="minorEastAsia" w:hAnsi="Times New Roman" w:cs="Times New Roman"/>
          <w:sz w:val="26"/>
          <w:szCs w:val="26"/>
        </w:rPr>
      </w:pPr>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110" w:author="Melody Shellman" w:date="2021-10-21T09:44: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w:r w:rsidR="00C919C9" w:rsidRPr="008041EC">
        <w:rPr>
          <w:rFonts w:ascii="Times New Roman" w:eastAsiaTheme="minorEastAsia" w:hAnsi="Times New Roman" w:cs="Times New Roman"/>
          <w:sz w:val="26"/>
          <w:szCs w:val="26"/>
        </w:rPr>
        <w:tab/>
        <w:t>Slack cost parameter</w:t>
      </w:r>
    </w:p>
    <w:p w14:paraId="120DF46B" w14:textId="77777777" w:rsidR="00C919C9" w:rsidRPr="008041EC" w:rsidRDefault="00C919C9" w:rsidP="00336E38">
      <w:pPr>
        <w:ind w:left="2880" w:hanging="2880"/>
        <w:rPr>
          <w:rFonts w:ascii="Times New Roman" w:eastAsiaTheme="minorEastAsia" w:hAnsi="Times New Roman" w:cs="Times New Roman"/>
          <w:sz w:val="26"/>
          <w:szCs w:val="26"/>
          <w:u w:val="single"/>
        </w:rPr>
      </w:pPr>
    </w:p>
    <w:p w14:paraId="50FE9694" w14:textId="77777777" w:rsidR="00E63BE7" w:rsidRDefault="00E63BE7" w:rsidP="00336E38">
      <w:pPr>
        <w:ind w:left="2880" w:hanging="2880"/>
        <w:rPr>
          <w:rFonts w:ascii="Times New Roman" w:eastAsiaTheme="minorEastAsia" w:hAnsi="Times New Roman" w:cs="Times New Roman"/>
          <w:sz w:val="26"/>
          <w:szCs w:val="26"/>
          <w:u w:val="single"/>
        </w:rPr>
      </w:pPr>
    </w:p>
    <w:p w14:paraId="20EB1896" w14:textId="77777777" w:rsidR="00E63BE7" w:rsidRDefault="00E63BE7" w:rsidP="00336E38">
      <w:pPr>
        <w:ind w:left="2880" w:hanging="2880"/>
        <w:rPr>
          <w:rFonts w:ascii="Times New Roman" w:eastAsiaTheme="minorEastAsia" w:hAnsi="Times New Roman" w:cs="Times New Roman"/>
          <w:sz w:val="26"/>
          <w:szCs w:val="26"/>
          <w:u w:val="single"/>
        </w:rPr>
      </w:pPr>
    </w:p>
    <w:p w14:paraId="02E39687" w14:textId="13DFD1A9" w:rsidR="00E63BE7" w:rsidDel="007318FF" w:rsidRDefault="00E63BE7" w:rsidP="00336E38">
      <w:pPr>
        <w:ind w:left="2880" w:hanging="2880"/>
        <w:rPr>
          <w:del w:id="111" w:author="Drouven, Markus G." w:date="2021-11-03T14:46:00Z"/>
          <w:rFonts w:ascii="Times New Roman" w:eastAsiaTheme="minorEastAsia" w:hAnsi="Times New Roman" w:cs="Times New Roman"/>
          <w:sz w:val="26"/>
          <w:szCs w:val="26"/>
          <w:u w:val="single"/>
        </w:rPr>
      </w:pPr>
    </w:p>
    <w:p w14:paraId="0B111C11" w14:textId="0C7AE989" w:rsidR="00E63BE7" w:rsidDel="007318FF" w:rsidRDefault="00E63BE7" w:rsidP="00336E38">
      <w:pPr>
        <w:ind w:left="2880" w:hanging="2880"/>
        <w:rPr>
          <w:del w:id="112" w:author="Drouven, Markus G." w:date="2021-11-03T14:46:00Z"/>
          <w:rFonts w:ascii="Times New Roman" w:eastAsiaTheme="minorEastAsia" w:hAnsi="Times New Roman" w:cs="Times New Roman"/>
          <w:sz w:val="26"/>
          <w:szCs w:val="26"/>
          <w:u w:val="single"/>
        </w:rPr>
      </w:pPr>
    </w:p>
    <w:p w14:paraId="353E0228" w14:textId="701259EF" w:rsidR="00336E38" w:rsidRPr="008041EC" w:rsidRDefault="00AF1A4D" w:rsidP="00336E38">
      <w:pPr>
        <w:ind w:left="2880" w:hanging="2880"/>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u w:val="single"/>
        </w:rPr>
        <w:t>Mathematical Program</w:t>
      </w:r>
      <w:r w:rsidR="00794ADB" w:rsidRPr="008041EC">
        <w:rPr>
          <w:rFonts w:ascii="Times New Roman" w:eastAsiaTheme="minorEastAsia" w:hAnsi="Times New Roman" w:cs="Times New Roman"/>
          <w:sz w:val="26"/>
          <w:szCs w:val="26"/>
          <w:u w:val="single"/>
        </w:rPr>
        <w:t xml:space="preserve"> Formulation</w:t>
      </w:r>
    </w:p>
    <w:p w14:paraId="38D9626E" w14:textId="06A1E2FE" w:rsidR="00AF1A4D" w:rsidRPr="008041EC" w:rsidRDefault="00AF1A4D" w:rsidP="00336E38">
      <w:pPr>
        <w:ind w:left="2880" w:hanging="2880"/>
        <w:rPr>
          <w:rFonts w:ascii="Times New Roman" w:eastAsiaTheme="minorEastAsia" w:hAnsi="Times New Roman" w:cs="Times New Roman"/>
          <w:sz w:val="26"/>
          <w:szCs w:val="26"/>
        </w:rPr>
      </w:pPr>
    </w:p>
    <w:p w14:paraId="0B8DD343" w14:textId="36A5B712" w:rsidR="00AF1A4D" w:rsidRDefault="00B31B68" w:rsidP="00336E38">
      <w:pPr>
        <w:ind w:left="2880" w:hanging="2880"/>
        <w:rPr>
          <w:ins w:id="113" w:author="Andres Joaquin Calderon" w:date="2021-10-20T10:45:00Z"/>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Objective</w:t>
      </w:r>
      <w:r w:rsidR="009B3F60" w:rsidRPr="008041EC">
        <w:rPr>
          <w:rFonts w:ascii="Times New Roman" w:eastAsiaTheme="minorEastAsia" w:hAnsi="Times New Roman" w:cs="Times New Roman"/>
          <w:b/>
          <w:sz w:val="26"/>
          <w:szCs w:val="26"/>
        </w:rPr>
        <w:t>s</w:t>
      </w:r>
    </w:p>
    <w:p w14:paraId="0E6CECC8" w14:textId="72F86616" w:rsidR="00A61C85" w:rsidRPr="00A61C85" w:rsidRDefault="00A61C85">
      <w:pPr>
        <w:jc w:val="both"/>
        <w:rPr>
          <w:rFonts w:ascii="Times New Roman" w:eastAsiaTheme="minorEastAsia" w:hAnsi="Times New Roman" w:cs="Times New Roman"/>
          <w:bCs/>
          <w:sz w:val="26"/>
          <w:szCs w:val="26"/>
          <w:rPrChange w:id="114" w:author="Andres Joaquin Calderon" w:date="2021-10-20T10:46:00Z">
            <w:rPr>
              <w:rFonts w:ascii="Times New Roman" w:eastAsiaTheme="minorEastAsia" w:hAnsi="Times New Roman" w:cs="Times New Roman"/>
              <w:b/>
              <w:sz w:val="26"/>
              <w:szCs w:val="26"/>
            </w:rPr>
          </w:rPrChange>
        </w:rPr>
        <w:pPrChange w:id="115" w:author="Drouven, Markus G." w:date="2021-11-03T14:46:00Z">
          <w:pPr>
            <w:ind w:left="2880" w:hanging="2880"/>
          </w:pPr>
        </w:pPrChange>
      </w:pPr>
      <w:ins w:id="116" w:author="Andres Joaquin Calderon" w:date="2021-10-20T10:45:00Z">
        <w:r>
          <w:rPr>
            <w:rFonts w:ascii="Times New Roman" w:hAnsi="Times New Roman" w:cs="Times New Roman"/>
            <w:sz w:val="26"/>
            <w:szCs w:val="26"/>
          </w:rPr>
          <w:t xml:space="preserve">Two objective functions can be considered for the optimization of a produced water </w:t>
        </w:r>
        <w:del w:id="117" w:author="Drouven, Markus G." w:date="2021-11-03T14:46:00Z">
          <w:r w:rsidDel="007318FF">
            <w:rPr>
              <w:rFonts w:ascii="Times New Roman" w:hAnsi="Times New Roman" w:cs="Times New Roman"/>
              <w:sz w:val="26"/>
              <w:szCs w:val="26"/>
            </w:rPr>
            <w:delText>infrastructure</w:delText>
          </w:r>
        </w:del>
      </w:ins>
      <w:ins w:id="118" w:author="Drouven, Markus G." w:date="2021-11-03T14:46:00Z">
        <w:r w:rsidR="007318FF">
          <w:rPr>
            <w:rFonts w:ascii="Times New Roman" w:hAnsi="Times New Roman" w:cs="Times New Roman"/>
            <w:sz w:val="26"/>
            <w:szCs w:val="26"/>
          </w:rPr>
          <w:t>system</w:t>
        </w:r>
      </w:ins>
      <w:ins w:id="119" w:author="Andres Joaquin Calderon" w:date="2021-10-20T10:45:00Z">
        <w:r>
          <w:rPr>
            <w:rFonts w:ascii="Times New Roman" w:hAnsi="Times New Roman" w:cs="Times New Roman"/>
            <w:sz w:val="26"/>
            <w:szCs w:val="26"/>
          </w:rPr>
          <w:t xml:space="preserve">: </w:t>
        </w:r>
        <w:del w:id="120" w:author="Drouven, Markus G." w:date="2021-11-03T14:48:00Z">
          <w:r w:rsidDel="007318FF">
            <w:rPr>
              <w:rFonts w:ascii="Times New Roman" w:hAnsi="Times New Roman" w:cs="Times New Roman"/>
              <w:sz w:val="26"/>
              <w:szCs w:val="26"/>
            </w:rPr>
            <w:delText>1)</w:delText>
          </w:r>
        </w:del>
      </w:ins>
      <w:ins w:id="121" w:author="Drouven, Markus G." w:date="2021-11-03T14:48:00Z">
        <w:r w:rsidR="007318FF">
          <w:rPr>
            <w:rFonts w:ascii="Times New Roman" w:hAnsi="Times New Roman" w:cs="Times New Roman"/>
            <w:sz w:val="26"/>
            <w:szCs w:val="26"/>
          </w:rPr>
          <w:t>first, the</w:t>
        </w:r>
      </w:ins>
      <w:ins w:id="122" w:author="Andres Joaquin Calderon" w:date="2021-10-20T10:45:00Z">
        <w:del w:id="123" w:author="Drouven, Markus G." w:date="2021-11-03T14:48:00Z">
          <w:r w:rsidDel="007318FF">
            <w:rPr>
              <w:rFonts w:ascii="Times New Roman" w:hAnsi="Times New Roman" w:cs="Times New Roman"/>
              <w:sz w:val="26"/>
              <w:szCs w:val="26"/>
            </w:rPr>
            <w:delText xml:space="preserve"> M</w:delText>
          </w:r>
        </w:del>
      </w:ins>
      <w:ins w:id="124" w:author="Drouven, Markus G." w:date="2021-11-03T14:48:00Z">
        <w:r w:rsidR="007318FF">
          <w:rPr>
            <w:rFonts w:ascii="Times New Roman" w:hAnsi="Times New Roman" w:cs="Times New Roman"/>
            <w:sz w:val="26"/>
            <w:szCs w:val="26"/>
          </w:rPr>
          <w:t xml:space="preserve"> </w:t>
        </w:r>
        <w:r w:rsidR="007318FF" w:rsidRPr="007318FF">
          <w:rPr>
            <w:rFonts w:ascii="Times New Roman" w:hAnsi="Times New Roman" w:cs="Times New Roman"/>
            <w:b/>
            <w:bCs/>
            <w:sz w:val="26"/>
            <w:szCs w:val="26"/>
            <w:rPrChange w:id="125" w:author="Drouven, Markus G." w:date="2021-11-03T14:48:00Z">
              <w:rPr>
                <w:rFonts w:ascii="Times New Roman" w:hAnsi="Times New Roman" w:cs="Times New Roman"/>
                <w:sz w:val="26"/>
                <w:szCs w:val="26"/>
              </w:rPr>
            </w:rPrChange>
          </w:rPr>
          <w:t>m</w:t>
        </w:r>
      </w:ins>
      <w:ins w:id="126" w:author="Andres Joaquin Calderon" w:date="2021-10-20T10:45:00Z">
        <w:r w:rsidRPr="007318FF">
          <w:rPr>
            <w:rFonts w:ascii="Times New Roman" w:hAnsi="Times New Roman" w:cs="Times New Roman"/>
            <w:b/>
            <w:bCs/>
            <w:sz w:val="26"/>
            <w:szCs w:val="26"/>
            <w:rPrChange w:id="127" w:author="Drouven, Markus G." w:date="2021-11-03T14:48:00Z">
              <w:rPr>
                <w:rFonts w:ascii="Times New Roman" w:hAnsi="Times New Roman" w:cs="Times New Roman"/>
                <w:sz w:val="26"/>
                <w:szCs w:val="26"/>
              </w:rPr>
            </w:rPrChange>
          </w:rPr>
          <w:t>inimization of costs</w:t>
        </w:r>
        <w:r>
          <w:rPr>
            <w:rFonts w:ascii="Times New Roman" w:hAnsi="Times New Roman" w:cs="Times New Roman"/>
            <w:sz w:val="26"/>
            <w:szCs w:val="26"/>
          </w:rPr>
          <w:t xml:space="preserve">, which includes operational costs associated with procurement of fresh water, </w:t>
        </w:r>
      </w:ins>
      <w:ins w:id="128" w:author="Drouven, Markus G." w:date="2021-11-03T14:47:00Z">
        <w:r w:rsidR="007318FF">
          <w:rPr>
            <w:rFonts w:ascii="Times New Roman" w:hAnsi="Times New Roman" w:cs="Times New Roman"/>
            <w:sz w:val="26"/>
            <w:szCs w:val="26"/>
          </w:rPr>
          <w:t xml:space="preserve">the </w:t>
        </w:r>
      </w:ins>
      <w:ins w:id="129" w:author="Andres Joaquin Calderon" w:date="2021-10-20T10:45:00Z">
        <w:r>
          <w:rPr>
            <w:rFonts w:ascii="Times New Roman" w:hAnsi="Times New Roman" w:cs="Times New Roman"/>
            <w:sz w:val="26"/>
            <w:szCs w:val="26"/>
          </w:rPr>
          <w:t>cost of disposal, trucking and piping produced water between well</w:t>
        </w:r>
      </w:ins>
      <w:ins w:id="130" w:author="Drouven, Markus G." w:date="2021-11-03T14:47:00Z">
        <w:r w:rsidR="007318FF">
          <w:rPr>
            <w:rFonts w:ascii="Times New Roman" w:hAnsi="Times New Roman" w:cs="Times New Roman"/>
            <w:sz w:val="26"/>
            <w:szCs w:val="26"/>
          </w:rPr>
          <w:t xml:space="preserve"> </w:t>
        </w:r>
      </w:ins>
      <w:ins w:id="131" w:author="Andres Joaquin Calderon" w:date="2021-10-20T10:45:00Z">
        <w:r>
          <w:rPr>
            <w:rFonts w:ascii="Times New Roman" w:hAnsi="Times New Roman" w:cs="Times New Roman"/>
            <w:sz w:val="26"/>
            <w:szCs w:val="26"/>
          </w:rPr>
          <w:t xml:space="preserve">pads and treatment facilities, and </w:t>
        </w:r>
      </w:ins>
      <w:ins w:id="132" w:author="Drouven, Markus G." w:date="2021-11-03T14:47:00Z">
        <w:r w:rsidR="007318FF">
          <w:rPr>
            <w:rFonts w:ascii="Times New Roman" w:hAnsi="Times New Roman" w:cs="Times New Roman"/>
            <w:sz w:val="26"/>
            <w:szCs w:val="26"/>
          </w:rPr>
          <w:t xml:space="preserve">the </w:t>
        </w:r>
      </w:ins>
      <w:ins w:id="133" w:author="Andres Joaquin Calderon" w:date="2021-10-20T10:45:00Z">
        <w:r>
          <w:rPr>
            <w:rFonts w:ascii="Times New Roman" w:hAnsi="Times New Roman" w:cs="Times New Roman"/>
            <w:sz w:val="26"/>
            <w:szCs w:val="26"/>
          </w:rPr>
          <w:t xml:space="preserve">cost of storing, treating and reusing produced water. Capital costs are also considered due to infrastructure build out such as </w:t>
        </w:r>
      </w:ins>
      <w:ins w:id="134" w:author="Drouven, Markus G." w:date="2021-11-03T14:47:00Z">
        <w:r w:rsidR="007318FF">
          <w:rPr>
            <w:rFonts w:ascii="Times New Roman" w:hAnsi="Times New Roman" w:cs="Times New Roman"/>
            <w:sz w:val="26"/>
            <w:szCs w:val="26"/>
          </w:rPr>
          <w:t xml:space="preserve">the </w:t>
        </w:r>
      </w:ins>
      <w:ins w:id="135" w:author="Andres Joaquin Calderon" w:date="2021-10-20T10:45:00Z">
        <w:r>
          <w:rPr>
            <w:rFonts w:ascii="Times New Roman" w:hAnsi="Times New Roman" w:cs="Times New Roman"/>
            <w:sz w:val="26"/>
            <w:szCs w:val="26"/>
          </w:rPr>
          <w:t xml:space="preserve">installation of pipelines, treatment, and storage facilities. A credit for </w:t>
        </w:r>
      </w:ins>
      <w:ins w:id="136" w:author="Drouven, Markus G." w:date="2021-11-03T14:47:00Z">
        <w:r w:rsidR="007318FF">
          <w:rPr>
            <w:rFonts w:ascii="Times New Roman" w:hAnsi="Times New Roman" w:cs="Times New Roman"/>
            <w:sz w:val="26"/>
            <w:szCs w:val="26"/>
          </w:rPr>
          <w:t>(re)</w:t>
        </w:r>
      </w:ins>
      <w:ins w:id="137" w:author="Andres Joaquin Calderon" w:date="2021-10-20T10:45:00Z">
        <w:r>
          <w:rPr>
            <w:rFonts w:ascii="Times New Roman" w:hAnsi="Times New Roman" w:cs="Times New Roman"/>
            <w:sz w:val="26"/>
            <w:szCs w:val="26"/>
          </w:rPr>
          <w:t xml:space="preserve">using treated water is also considered, and additional slack variables are included to facilitate </w:t>
        </w:r>
        <w:del w:id="138" w:author="Drouven, Markus G." w:date="2021-11-03T14:48:00Z">
          <w:r w:rsidDel="007318FF">
            <w:rPr>
              <w:rFonts w:ascii="Times New Roman" w:hAnsi="Times New Roman" w:cs="Times New Roman"/>
              <w:sz w:val="26"/>
              <w:szCs w:val="26"/>
            </w:rPr>
            <w:delText>identifying</w:delText>
          </w:r>
        </w:del>
      </w:ins>
      <w:ins w:id="139" w:author="Drouven, Markus G." w:date="2021-11-03T14:48:00Z">
        <w:r w:rsidR="007318FF">
          <w:rPr>
            <w:rFonts w:ascii="Times New Roman" w:hAnsi="Times New Roman" w:cs="Times New Roman"/>
            <w:sz w:val="26"/>
            <w:szCs w:val="26"/>
          </w:rPr>
          <w:t>the identification of</w:t>
        </w:r>
      </w:ins>
      <w:ins w:id="140" w:author="Andres Joaquin Calderon" w:date="2021-10-20T10:45:00Z">
        <w:r>
          <w:rPr>
            <w:rFonts w:ascii="Times New Roman" w:hAnsi="Times New Roman" w:cs="Times New Roman"/>
            <w:sz w:val="26"/>
            <w:szCs w:val="26"/>
          </w:rPr>
          <w:t xml:space="preserve"> potential issues with input data</w:t>
        </w:r>
        <w:r w:rsidRPr="005673F2">
          <w:rPr>
            <w:rFonts w:ascii="Times New Roman" w:hAnsi="Times New Roman" w:cs="Times New Roman"/>
            <w:sz w:val="26"/>
            <w:szCs w:val="26"/>
          </w:rPr>
          <w:t>.</w:t>
        </w:r>
      </w:ins>
      <w:ins w:id="141" w:author="Andres Joaquin Calderon" w:date="2021-10-20T10:46:00Z">
        <w:r>
          <w:rPr>
            <w:rFonts w:ascii="Times New Roman" w:eastAsiaTheme="minorEastAsia" w:hAnsi="Times New Roman" w:cs="Times New Roman"/>
            <w:bCs/>
            <w:sz w:val="26"/>
            <w:szCs w:val="26"/>
          </w:rPr>
          <w:t xml:space="preserve"> The second objective is </w:t>
        </w:r>
      </w:ins>
      <w:ins w:id="142" w:author="Drouven, Markus G." w:date="2021-11-03T14:50:00Z">
        <w:r w:rsidR="007318FF">
          <w:rPr>
            <w:rFonts w:ascii="Times New Roman" w:eastAsiaTheme="minorEastAsia" w:hAnsi="Times New Roman" w:cs="Times New Roman"/>
            <w:bCs/>
            <w:sz w:val="26"/>
            <w:szCs w:val="26"/>
          </w:rPr>
          <w:t xml:space="preserve">the </w:t>
        </w:r>
      </w:ins>
      <w:ins w:id="143" w:author="Andres Joaquin Calderon" w:date="2021-10-20T10:46:00Z">
        <w:r w:rsidRPr="007318FF">
          <w:rPr>
            <w:rFonts w:ascii="Times New Roman" w:eastAsiaTheme="minorEastAsia" w:hAnsi="Times New Roman" w:cs="Times New Roman"/>
            <w:b/>
            <w:sz w:val="26"/>
            <w:szCs w:val="26"/>
            <w:rPrChange w:id="144" w:author="Drouven, Markus G." w:date="2021-11-03T14:50:00Z">
              <w:rPr>
                <w:rFonts w:ascii="Times New Roman" w:eastAsiaTheme="minorEastAsia" w:hAnsi="Times New Roman" w:cs="Times New Roman"/>
                <w:bCs/>
                <w:sz w:val="26"/>
                <w:szCs w:val="26"/>
              </w:rPr>
            </w:rPrChange>
          </w:rPr>
          <w:t xml:space="preserve">maximization of </w:t>
        </w:r>
        <w:del w:id="145" w:author="Drouven, Markus G." w:date="2021-11-03T14:50:00Z">
          <w:r w:rsidRPr="007318FF" w:rsidDel="007318FF">
            <w:rPr>
              <w:rFonts w:ascii="Times New Roman" w:eastAsiaTheme="minorEastAsia" w:hAnsi="Times New Roman" w:cs="Times New Roman"/>
              <w:b/>
              <w:sz w:val="26"/>
              <w:szCs w:val="26"/>
              <w:rPrChange w:id="146" w:author="Drouven, Markus G." w:date="2021-11-03T14:50:00Z">
                <w:rPr>
                  <w:rFonts w:ascii="Times New Roman" w:eastAsiaTheme="minorEastAsia" w:hAnsi="Times New Roman" w:cs="Times New Roman"/>
                  <w:bCs/>
                  <w:sz w:val="26"/>
                  <w:szCs w:val="26"/>
                </w:rPr>
              </w:rPrChange>
            </w:rPr>
            <w:delText xml:space="preserve">reuse </w:delText>
          </w:r>
        </w:del>
        <w:r w:rsidRPr="007318FF">
          <w:rPr>
            <w:rFonts w:ascii="Times New Roman" w:eastAsiaTheme="minorEastAsia" w:hAnsi="Times New Roman" w:cs="Times New Roman"/>
            <w:b/>
            <w:sz w:val="26"/>
            <w:szCs w:val="26"/>
            <w:rPrChange w:id="147" w:author="Drouven, Markus G." w:date="2021-11-03T14:50:00Z">
              <w:rPr>
                <w:rFonts w:ascii="Times New Roman" w:eastAsiaTheme="minorEastAsia" w:hAnsi="Times New Roman" w:cs="Times New Roman"/>
                <w:bCs/>
                <w:sz w:val="26"/>
                <w:szCs w:val="26"/>
              </w:rPr>
            </w:rPrChange>
          </w:rPr>
          <w:t xml:space="preserve">water </w:t>
        </w:r>
      </w:ins>
      <w:ins w:id="148" w:author="Drouven, Markus G." w:date="2021-11-03T14:50:00Z">
        <w:r w:rsidR="007318FF" w:rsidRPr="007318FF">
          <w:rPr>
            <w:rFonts w:ascii="Times New Roman" w:eastAsiaTheme="minorEastAsia" w:hAnsi="Times New Roman" w:cs="Times New Roman"/>
            <w:b/>
            <w:sz w:val="26"/>
            <w:szCs w:val="26"/>
            <w:rPrChange w:id="149" w:author="Drouven, Markus G." w:date="2021-11-03T14:50:00Z">
              <w:rPr>
                <w:rFonts w:ascii="Times New Roman" w:eastAsiaTheme="minorEastAsia" w:hAnsi="Times New Roman" w:cs="Times New Roman"/>
                <w:bCs/>
                <w:sz w:val="26"/>
                <w:szCs w:val="26"/>
              </w:rPr>
            </w:rPrChange>
          </w:rPr>
          <w:t>reused</w:t>
        </w:r>
        <w:r w:rsidR="007318FF">
          <w:rPr>
            <w:rFonts w:ascii="Times New Roman" w:eastAsiaTheme="minorEastAsia" w:hAnsi="Times New Roman" w:cs="Times New Roman"/>
            <w:bCs/>
            <w:sz w:val="26"/>
            <w:szCs w:val="26"/>
          </w:rPr>
          <w:t xml:space="preserve"> </w:t>
        </w:r>
      </w:ins>
      <w:ins w:id="150" w:author="Andres Joaquin Calderon" w:date="2021-10-20T10:46:00Z">
        <w:r>
          <w:rPr>
            <w:rFonts w:ascii="Times New Roman" w:eastAsiaTheme="minorEastAsia" w:hAnsi="Times New Roman" w:cs="Times New Roman"/>
            <w:bCs/>
            <w:sz w:val="26"/>
            <w:szCs w:val="26"/>
          </w:rPr>
          <w:t>which is defined as the ratio between the treated produced water that is used in completion</w:t>
        </w:r>
      </w:ins>
      <w:ins w:id="151" w:author="Drouven, Markus G." w:date="2021-11-03T14:50:00Z">
        <w:r w:rsidR="007318FF">
          <w:rPr>
            <w:rFonts w:ascii="Times New Roman" w:eastAsiaTheme="minorEastAsia" w:hAnsi="Times New Roman" w:cs="Times New Roman"/>
            <w:bCs/>
            <w:sz w:val="26"/>
            <w:szCs w:val="26"/>
          </w:rPr>
          <w:t>s</w:t>
        </w:r>
      </w:ins>
      <w:ins w:id="152" w:author="Andres Joaquin Calderon" w:date="2021-10-20T10:46:00Z">
        <w:r>
          <w:rPr>
            <w:rFonts w:ascii="Times New Roman" w:eastAsiaTheme="minorEastAsia" w:hAnsi="Times New Roman" w:cs="Times New Roman"/>
            <w:bCs/>
            <w:sz w:val="26"/>
            <w:szCs w:val="26"/>
          </w:rPr>
          <w:t xml:space="preserve"> operat</w:t>
        </w:r>
      </w:ins>
      <w:ins w:id="153" w:author="Andres Joaquin Calderon" w:date="2021-10-20T10:47:00Z">
        <w:r>
          <w:rPr>
            <w:rFonts w:ascii="Times New Roman" w:eastAsiaTheme="minorEastAsia" w:hAnsi="Times New Roman" w:cs="Times New Roman"/>
            <w:bCs/>
            <w:sz w:val="26"/>
            <w:szCs w:val="26"/>
          </w:rPr>
          <w:t>ions and the total produced water</w:t>
        </w:r>
      </w:ins>
      <w:ins w:id="154" w:author="Drouven, Markus G." w:date="2021-11-03T14:50:00Z">
        <w:r w:rsidR="007318FF">
          <w:rPr>
            <w:rFonts w:ascii="Times New Roman" w:eastAsiaTheme="minorEastAsia" w:hAnsi="Times New Roman" w:cs="Times New Roman"/>
            <w:bCs/>
            <w:sz w:val="26"/>
            <w:szCs w:val="26"/>
          </w:rPr>
          <w:t xml:space="preserve"> coming to surface</w:t>
        </w:r>
      </w:ins>
      <w:ins w:id="155" w:author="Andres Joaquin Calderon" w:date="2021-10-20T10:47:00Z">
        <w:r>
          <w:rPr>
            <w:rFonts w:ascii="Times New Roman" w:eastAsiaTheme="minorEastAsia" w:hAnsi="Times New Roman" w:cs="Times New Roman"/>
            <w:bCs/>
            <w:sz w:val="26"/>
            <w:szCs w:val="26"/>
          </w:rPr>
          <w:t>.</w:t>
        </w:r>
      </w:ins>
    </w:p>
    <w:p w14:paraId="243F4CBC" w14:textId="77708CC0" w:rsidR="009B3F60" w:rsidRPr="008041EC" w:rsidRDefault="009B3F60" w:rsidP="00336E38">
      <w:pPr>
        <w:ind w:left="2880" w:hanging="2880"/>
        <w:rPr>
          <w:rFonts w:ascii="Times New Roman" w:eastAsiaTheme="minorEastAsia" w:hAnsi="Times New Roman" w:cs="Times New Roman"/>
          <w:bCs/>
          <w:i/>
          <w:iCs/>
          <w:sz w:val="26"/>
          <w:szCs w:val="26"/>
        </w:rPr>
      </w:pPr>
      <w:r w:rsidRPr="008041EC">
        <w:rPr>
          <w:rFonts w:ascii="Times New Roman" w:eastAsiaTheme="minorEastAsia" w:hAnsi="Times New Roman" w:cs="Times New Roman"/>
          <w:bCs/>
          <w:i/>
          <w:iCs/>
          <w:sz w:val="26"/>
          <w:szCs w:val="26"/>
        </w:rPr>
        <w:t>(1) Minimize Costs</w:t>
      </w:r>
    </w:p>
    <w:p w14:paraId="09F78A9B" w14:textId="2E3A8745"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 xml:space="preserve">           C</m:t>
                  </m:r>
                </m:e>
                <m:sup>
                  <m:r>
                    <w:rPr>
                      <w:rFonts w:ascii="Cambria Math" w:eastAsiaTheme="minorEastAsia" w:hAnsi="Cambria Math"/>
                      <w:color w:val="C00000"/>
                      <w:kern w:val="24"/>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m:t>
                  </m:r>
                  <m:r>
                    <w:ins w:id="156" w:author="Melody Shellman" w:date="2021-10-21T09:4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eastAsiaTheme="minorEastAsia" w:hAnsi="Cambria Math" w:cs="Times New Roman"/>
                  <w:sz w:val="26"/>
                  <w:szCs w:val="26"/>
                </w:rPr>
                <m:t>+</m:t>
              </m:r>
              <m:sSup>
                <m:sSupPr>
                  <m:ctrlPr>
                    <w:ins w:id="157" w:author="Nienke Wagenaar" w:date="2021-11-22T15:32:00Z">
                      <w:rPr>
                        <w:rFonts w:ascii="Cambria Math" w:eastAsiaTheme="minorEastAsia" w:hAnsi="Cambria Math"/>
                        <w:i/>
                        <w:color w:val="00B050"/>
                        <w:kern w:val="24"/>
                        <w:sz w:val="26"/>
                        <w:szCs w:val="26"/>
                      </w:rPr>
                    </w:ins>
                  </m:ctrlPr>
                </m:sSupPr>
                <m:e>
                  <m:r>
                    <w:ins w:id="158" w:author="Nienke Wagenaar" w:date="2021-11-22T15:32:00Z">
                      <w:rPr>
                        <w:rFonts w:ascii="Cambria Math" w:eastAsiaTheme="minorEastAsia" w:hAnsi="Cambria Math"/>
                        <w:color w:val="00B050"/>
                        <w:kern w:val="24"/>
                        <w:sz w:val="26"/>
                        <w:szCs w:val="26"/>
                      </w:rPr>
                      <m:t>α</m:t>
                    </w:ins>
                  </m:r>
                </m:e>
                <m:sup>
                  <m:r>
                    <w:ins w:id="159" w:author="Nienke Wagenaar" w:date="2021-11-22T15:32:00Z">
                      <w:rPr>
                        <w:rFonts w:ascii="Cambria Math" w:eastAsiaTheme="minorEastAsia" w:hAnsi="Cambria Math"/>
                        <w:color w:val="00B050"/>
                        <w:kern w:val="24"/>
                        <w:sz w:val="26"/>
                        <w:szCs w:val="26"/>
                      </w:rPr>
                      <m:t>AnnualizationRate</m:t>
                    </w:ins>
                  </m:r>
                </m:sup>
              </m:sSup>
              <m:r>
                <w:ins w:id="160" w:author="Nienke Wagenaar" w:date="2021-11-22T15:32:00Z">
                  <w:rPr>
                    <w:rFonts w:ascii="Cambria Math" w:eastAsiaTheme="minorEastAsia" w:hAnsi="Cambria Math"/>
                    <w:color w:val="000000" w:themeColor="text1"/>
                    <w:kern w:val="24"/>
                    <w:sz w:val="26"/>
                    <w:szCs w:val="26"/>
                    <w:rPrChange w:id="161" w:author="Melody Shellman" w:date="2021-11-30T11:55:00Z">
                      <w:rPr>
                        <w:rFonts w:ascii="Cambria Math" w:eastAsiaTheme="minorEastAsia" w:hAnsi="Cambria Math"/>
                        <w:color w:val="00B050"/>
                        <w:kern w:val="24"/>
                        <w:sz w:val="26"/>
                        <w:szCs w:val="26"/>
                      </w:rPr>
                    </w:rPrChange>
                  </w:rPr>
                  <m:t>*(</m:t>
                </w:ins>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TreatmentCapEx</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PipelineCapEx</m:t>
                  </m:r>
                </m:sup>
              </m:sSup>
              <m:r>
                <w:ins w:id="162" w:author="Nienke Wagenaar" w:date="2021-11-22T15:32:00Z">
                  <w:rPr>
                    <w:rFonts w:ascii="Cambria Math" w:eastAsiaTheme="minorEastAsia" w:hAnsi="Cambria Math" w:cs="Times New Roman"/>
                    <w:sz w:val="26"/>
                    <w:szCs w:val="26"/>
                  </w:rPr>
                  <m:t>)</m:t>
                </w:ins>
              </m:r>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e>
          </m:func>
        </m:oMath>
      </m:oMathPara>
    </w:p>
    <w:p w14:paraId="5E16D9CF" w14:textId="77777777" w:rsidR="009B3F60" w:rsidRPr="008041EC" w:rsidRDefault="009B3F60" w:rsidP="00B05B8B">
      <w:pPr>
        <w:rPr>
          <w:rFonts w:ascii="Times New Roman" w:eastAsiaTheme="minorEastAsia" w:hAnsi="Times New Roman" w:cs="Times New Roman"/>
          <w:sz w:val="26"/>
          <w:szCs w:val="26"/>
        </w:rPr>
      </w:pPr>
    </w:p>
    <w:p w14:paraId="6BE6E43C" w14:textId="3A9AC225" w:rsidR="009B3F60" w:rsidRPr="00250B96" w:rsidRDefault="009B3F60" w:rsidP="00B05B8B">
      <w:pPr>
        <w:rPr>
          <w:rFonts w:ascii="Times New Roman" w:eastAsiaTheme="minorEastAsia" w:hAnsi="Times New Roman" w:cs="Times New Roman"/>
          <w:i/>
          <w:iCs/>
          <w:sz w:val="26"/>
          <w:szCs w:val="26"/>
          <w:lang w:val="nl-NL"/>
          <w:rPrChange w:id="163" w:author="Melody Shellman" w:date="2021-11-30T11:52:00Z">
            <w:rPr>
              <w:rFonts w:ascii="Times New Roman" w:eastAsiaTheme="minorEastAsia" w:hAnsi="Times New Roman" w:cs="Times New Roman"/>
              <w:i/>
              <w:iCs/>
              <w:sz w:val="26"/>
              <w:szCs w:val="26"/>
            </w:rPr>
          </w:rPrChange>
        </w:rPr>
      </w:pPr>
      <w:r w:rsidRPr="00250B96">
        <w:rPr>
          <w:rFonts w:ascii="Times New Roman" w:eastAsiaTheme="minorEastAsia" w:hAnsi="Times New Roman" w:cs="Times New Roman"/>
          <w:i/>
          <w:iCs/>
          <w:sz w:val="26"/>
          <w:szCs w:val="26"/>
          <w:lang w:val="nl-NL"/>
          <w:rPrChange w:id="164" w:author="Melody Shellman" w:date="2021-11-30T11:52:00Z">
            <w:rPr>
              <w:rFonts w:ascii="Times New Roman" w:eastAsiaTheme="minorEastAsia" w:hAnsi="Times New Roman" w:cs="Times New Roman"/>
              <w:i/>
              <w:iCs/>
              <w:sz w:val="26"/>
              <w:szCs w:val="26"/>
            </w:rPr>
          </w:rPrChange>
        </w:rPr>
        <w:t xml:space="preserve">(2) </w:t>
      </w:r>
      <w:proofErr w:type="spellStart"/>
      <w:r w:rsidRPr="00250B96">
        <w:rPr>
          <w:rFonts w:ascii="Times New Roman" w:eastAsiaTheme="minorEastAsia" w:hAnsi="Times New Roman" w:cs="Times New Roman"/>
          <w:i/>
          <w:iCs/>
          <w:sz w:val="26"/>
          <w:szCs w:val="26"/>
          <w:lang w:val="nl-NL"/>
          <w:rPrChange w:id="165" w:author="Melody Shellman" w:date="2021-11-30T11:52:00Z">
            <w:rPr>
              <w:rFonts w:ascii="Times New Roman" w:eastAsiaTheme="minorEastAsia" w:hAnsi="Times New Roman" w:cs="Times New Roman"/>
              <w:i/>
              <w:iCs/>
              <w:sz w:val="26"/>
              <w:szCs w:val="26"/>
            </w:rPr>
          </w:rPrChange>
        </w:rPr>
        <w:t>Maximize</w:t>
      </w:r>
      <w:proofErr w:type="spellEnd"/>
      <w:r w:rsidRPr="00250B96">
        <w:rPr>
          <w:rFonts w:ascii="Times New Roman" w:eastAsiaTheme="minorEastAsia" w:hAnsi="Times New Roman" w:cs="Times New Roman"/>
          <w:i/>
          <w:iCs/>
          <w:sz w:val="26"/>
          <w:szCs w:val="26"/>
          <w:lang w:val="nl-NL"/>
          <w:rPrChange w:id="166" w:author="Melody Shellman" w:date="2021-11-30T11:52:00Z">
            <w:rPr>
              <w:rFonts w:ascii="Times New Roman" w:eastAsiaTheme="minorEastAsia" w:hAnsi="Times New Roman" w:cs="Times New Roman"/>
              <w:i/>
              <w:iCs/>
              <w:sz w:val="26"/>
              <w:szCs w:val="26"/>
            </w:rPr>
          </w:rPrChange>
        </w:rPr>
        <w:t xml:space="preserve"> </w:t>
      </w:r>
      <w:proofErr w:type="spellStart"/>
      <w:r w:rsidRPr="00250B96">
        <w:rPr>
          <w:rFonts w:ascii="Times New Roman" w:eastAsiaTheme="minorEastAsia" w:hAnsi="Times New Roman" w:cs="Times New Roman"/>
          <w:i/>
          <w:iCs/>
          <w:sz w:val="26"/>
          <w:szCs w:val="26"/>
          <w:lang w:val="nl-NL"/>
          <w:rPrChange w:id="167" w:author="Melody Shellman" w:date="2021-11-30T11:52:00Z">
            <w:rPr>
              <w:rFonts w:ascii="Times New Roman" w:eastAsiaTheme="minorEastAsia" w:hAnsi="Times New Roman" w:cs="Times New Roman"/>
              <w:i/>
              <w:iCs/>
              <w:sz w:val="26"/>
              <w:szCs w:val="26"/>
            </w:rPr>
          </w:rPrChange>
        </w:rPr>
        <w:t>Reuse</w:t>
      </w:r>
      <w:proofErr w:type="spellEnd"/>
    </w:p>
    <w:p w14:paraId="2DD1F764" w14:textId="577A8CAA" w:rsidR="009B3F60" w:rsidRPr="00250B96" w:rsidRDefault="00F4233B" w:rsidP="00250B96">
      <w:pPr>
        <w:ind w:left="1440" w:hanging="1080"/>
        <w:rPr>
          <w:rFonts w:ascii="Times New Roman" w:eastAsiaTheme="minorEastAsia" w:hAnsi="Times New Roman" w:cs="Times New Roman"/>
          <w:sz w:val="26"/>
          <w:szCs w:val="26"/>
          <w:lang w:val="nl-NL"/>
          <w:rPrChange w:id="168" w:author="Melody Shellman" w:date="2021-11-30T11:54:00Z">
            <w:rPr>
              <w:rFonts w:ascii="Times New Roman" w:eastAsiaTheme="minorEastAsia" w:hAnsi="Times New Roman" w:cs="Times New Roman"/>
              <w:sz w:val="26"/>
              <w:szCs w:val="26"/>
            </w:rPr>
          </w:rPrChange>
        </w:rPr>
        <w:pPrChange w:id="169" w:author="Melody Shellman" w:date="2021-11-30T11:54:00Z">
          <w:pPr/>
        </w:pPrChange>
      </w:pPr>
      <m:oMath>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lang w:val="nl-NL"/>
                <w:rPrChange w:id="170" w:author="Melody Shellman" w:date="2021-11-30T11:52:00Z">
                  <w:rPr>
                    <w:rFonts w:ascii="Cambria Math" w:eastAsiaTheme="minorEastAsia" w:hAnsi="Cambria Math" w:cs="Times New Roman"/>
                    <w:sz w:val="26"/>
                    <w:szCs w:val="26"/>
                  </w:rPr>
                </w:rPrChange>
              </w:rPr>
              <m:t>max</m:t>
            </m:r>
          </m:fName>
          <m:e>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lang w:val="nl-NL"/>
                    <w:rPrChange w:id="171" w:author="Melody Shellman" w:date="2021-11-30T11:52:00Z">
                      <w:rPr>
                        <w:rFonts w:ascii="Cambria Math" w:eastAsiaTheme="minorEastAsia" w:hAnsi="Cambria Math"/>
                        <w:color w:val="C00000"/>
                        <w:kern w:val="24"/>
                        <w:sz w:val="26"/>
                        <w:szCs w:val="26"/>
                      </w:rPr>
                    </w:rPrChange>
                  </w:rPr>
                  <m:t xml:space="preserve">         </m:t>
                </m:r>
                <m:r>
                  <w:del w:id="172" w:author="Melody Shellman" w:date="2021-11-30T11:54:00Z">
                    <w:rPr>
                      <w:rFonts w:ascii="Cambria Math" w:eastAsiaTheme="minorEastAsia" w:hAnsi="Cambria Math"/>
                      <w:color w:val="C00000"/>
                      <w:kern w:val="24"/>
                      <w:sz w:val="26"/>
                      <w:szCs w:val="26"/>
                      <w:lang w:val="nl-NL"/>
                      <w:rPrChange w:id="173" w:author="Melody Shellman" w:date="2021-11-30T11:52:00Z">
                        <w:rPr>
                          <w:rFonts w:ascii="Cambria Math" w:eastAsiaTheme="minorEastAsia" w:hAnsi="Cambria Math"/>
                          <w:color w:val="C00000"/>
                          <w:kern w:val="24"/>
                          <w:sz w:val="26"/>
                          <w:szCs w:val="26"/>
                        </w:rPr>
                      </w:rPrChange>
                    </w:rPr>
                    <m:t xml:space="preserve">    </m:t>
                  </w:del>
                </m:r>
                <m:r>
                  <w:del w:id="174" w:author="Melody Shellman" w:date="2021-11-30T11:53:00Z">
                    <w:rPr>
                      <w:rFonts w:ascii="Cambria Math" w:eastAsiaTheme="minorEastAsia" w:hAnsi="Cambria Math"/>
                      <w:color w:val="C00000"/>
                      <w:kern w:val="24"/>
                      <w:sz w:val="26"/>
                      <w:szCs w:val="26"/>
                      <w:lang w:val="nl-NL"/>
                      <w:rPrChange w:id="175" w:author="Melody Shellman" w:date="2021-11-30T11:52:00Z">
                        <w:rPr>
                          <w:rFonts w:ascii="Cambria Math" w:eastAsiaTheme="minorEastAsia" w:hAnsi="Cambria Math"/>
                          <w:color w:val="C00000"/>
                          <w:kern w:val="24"/>
                          <w:sz w:val="26"/>
                          <w:szCs w:val="26"/>
                        </w:rPr>
                      </w:rPrChange>
                    </w:rPr>
                    <m:t xml:space="preserve">    </m:t>
                  </w:del>
                </m:r>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176" w:author="Melody Shellman" w:date="2021-10-21T14:3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p>
            <m:r>
              <w:rPr>
                <w:rFonts w:ascii="Cambria Math" w:eastAsiaTheme="minorEastAsia" w:hAnsi="Cambria Math" w:cs="Times New Roman"/>
                <w:sz w:val="26"/>
                <w:szCs w:val="26"/>
                <w:lang w:val="nl-NL"/>
                <w:rPrChange w:id="177" w:author="Melody Shellman" w:date="2021-11-30T11:52:00Z">
                  <w:rPr>
                    <w:rFonts w:ascii="Cambria Math" w:eastAsiaTheme="minorEastAsia" w:hAnsi="Cambria Math" w:cs="Times New Roman"/>
                    <w:sz w:val="26"/>
                    <w:szCs w:val="26"/>
                  </w:rPr>
                </w:rPrChange>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β</m:t>
                </m:r>
              </m:e>
              <m:sup>
                <m:r>
                  <w:rPr>
                    <w:rFonts w:ascii="Cambria Math" w:eastAsiaTheme="minorEastAsia" w:hAnsi="Cambria Math"/>
                    <w:color w:val="00B050"/>
                    <w:kern w:val="24"/>
                    <w:sz w:val="26"/>
                    <w:szCs w:val="26"/>
                  </w:rPr>
                  <m:t>TotalProd</m:t>
                </m:r>
              </m:sup>
            </m:sSup>
          </m:e>
        </m:func>
      </m:oMath>
      <w:ins w:id="178" w:author="Melody Shellman" w:date="2021-11-30T11:52:00Z">
        <w:r w:rsidR="00250B96" w:rsidRPr="00250B96">
          <w:rPr>
            <w:rFonts w:ascii="Times New Roman" w:eastAsiaTheme="minorEastAsia" w:hAnsi="Times New Roman" w:cs="Times New Roman"/>
            <w:sz w:val="26"/>
            <w:szCs w:val="26"/>
            <w:lang w:val="nl-NL"/>
            <w:rPrChange w:id="179" w:author="Melody Shellman" w:date="2021-11-30T11:52:00Z">
              <w:rPr>
                <w:rFonts w:ascii="Times New Roman" w:eastAsiaTheme="minorEastAsia" w:hAnsi="Times New Roman" w:cs="Times New Roman"/>
                <w:sz w:val="26"/>
                <w:szCs w:val="26"/>
              </w:rPr>
            </w:rPrChange>
          </w:rPr>
          <w:t xml:space="preserve"> </w:t>
        </w:r>
      </w:ins>
      <m:oMath>
        <m:r>
          <w:ins w:id="180" w:author="Melody Shellman" w:date="2021-11-30T11:52:00Z">
            <w:rPr>
              <w:rFonts w:ascii="Cambria Math" w:eastAsiaTheme="minorEastAsia" w:hAnsi="Cambria Math" w:cs="Times New Roman"/>
              <w:sz w:val="26"/>
              <w:szCs w:val="26"/>
              <w:lang w:val="nl-NL"/>
              <w:rPrChange w:id="181" w:author="Melody Shellman" w:date="2021-11-30T11:52:00Z">
                <w:rPr>
                  <w:rFonts w:ascii="Cambria Math" w:eastAsiaTheme="minorEastAsia" w:hAnsi="Cambria Math" w:cs="Times New Roman"/>
                  <w:sz w:val="26"/>
                  <w:szCs w:val="26"/>
                </w:rPr>
              </w:rPrChange>
            </w:rPr>
            <m:t>-</m:t>
          </w:ins>
        </m:r>
        <m:r>
          <w:ins w:id="182" w:author="Melody Shellman" w:date="2021-11-30T11:54:00Z">
            <w:rPr>
              <w:rFonts w:ascii="Cambria Math" w:eastAsiaTheme="minorEastAsia" w:hAnsi="Cambria Math" w:cs="Times New Roman"/>
              <w:sz w:val="26"/>
              <w:szCs w:val="26"/>
              <w:lang w:val="nl-NL"/>
            </w:rPr>
            <m:t xml:space="preserve"> (</m:t>
          </w:ins>
        </m:r>
        <m:r>
          <w:ins w:id="183" w:author="Melody Shellman" w:date="2021-11-30T11:55:00Z">
            <w:rPr>
              <w:rFonts w:ascii="Cambria Math" w:eastAsiaTheme="minorEastAsia" w:hAnsi="Cambria Math" w:cs="Times New Roman"/>
              <w:sz w:val="26"/>
              <w:szCs w:val="26"/>
              <w:lang w:val="nl-NL"/>
            </w:rPr>
            <m:t>1/38446652</m:t>
          </w:ins>
        </m:r>
        <m:r>
          <w:ins w:id="184" w:author="Melody Shellman" w:date="2021-11-30T11:54:00Z">
            <w:rPr>
              <w:rFonts w:ascii="Cambria Math" w:eastAsiaTheme="minorEastAsia" w:hAnsi="Cambria Math" w:cs="Times New Roman"/>
              <w:sz w:val="26"/>
              <w:szCs w:val="26"/>
              <w:lang w:val="nl-NL"/>
            </w:rPr>
            <m:t>)</m:t>
          </w:ins>
        </m:r>
      </m:oMath>
      <w:ins w:id="185" w:author="Melody Shellman" w:date="2021-11-30T11:52:00Z">
        <w:r w:rsidR="00250B96">
          <w:rPr>
            <w:rFonts w:ascii="Times New Roman" w:eastAsiaTheme="minorEastAsia" w:hAnsi="Times New Roman" w:cs="Times New Roman"/>
            <w:sz w:val="26"/>
            <w:szCs w:val="26"/>
            <w:lang w:val="nl-NL"/>
          </w:rPr>
          <w:t xml:space="preserve"> </w:t>
        </w:r>
      </w:ins>
      <m:oMath>
        <m:r>
          <w:ins w:id="186" w:author="Melody Shellman" w:date="2021-11-30T11:55:00Z">
            <w:rPr>
              <w:rFonts w:ascii="Cambria Math" w:eastAsiaTheme="minorEastAsia" w:hAnsi="Cambria Math"/>
              <w:color w:val="000000" w:themeColor="text1"/>
              <w:kern w:val="24"/>
              <w:sz w:val="26"/>
              <w:szCs w:val="26"/>
              <w:lang w:val="nl-NL"/>
              <w:rPrChange w:id="187" w:author="Melody Shellman" w:date="2021-11-30T11:56:00Z">
                <w:rPr>
                  <w:rFonts w:ascii="Cambria Math" w:eastAsiaTheme="minorEastAsia" w:hAnsi="Cambria Math"/>
                  <w:color w:val="00B050"/>
                  <w:kern w:val="24"/>
                  <w:sz w:val="26"/>
                  <w:szCs w:val="26"/>
                </w:rPr>
              </w:rPrChange>
            </w:rPr>
            <m:t>*</m:t>
          </w:ins>
        </m:r>
        <m:sSup>
          <m:sSupPr>
            <m:ctrlPr>
              <w:ins w:id="188" w:author="Melody Shellman" w:date="2021-11-30T11:52:00Z">
                <w:rPr>
                  <w:rFonts w:ascii="Cambria Math" w:eastAsiaTheme="minorEastAsia" w:hAnsi="Cambria Math"/>
                  <w:i/>
                  <w:color w:val="C00000"/>
                  <w:kern w:val="24"/>
                  <w:sz w:val="26"/>
                  <w:szCs w:val="26"/>
                </w:rPr>
              </w:ins>
            </m:ctrlPr>
          </m:sSupPr>
          <m:e>
            <m:r>
              <w:ins w:id="189" w:author="Melody Shellman" w:date="2021-11-30T12:22:00Z">
                <w:rPr>
                  <w:rFonts w:ascii="Cambria Math" w:eastAsiaTheme="minorEastAsia" w:hAnsi="Cambria Math"/>
                  <w:color w:val="000000" w:themeColor="text1"/>
                  <w:kern w:val="24"/>
                  <w:sz w:val="26"/>
                  <w:szCs w:val="26"/>
                  <w:rPrChange w:id="190" w:author="Melody Shellman" w:date="2021-11-30T12:23:00Z">
                    <w:rPr>
                      <w:rFonts w:ascii="Cambria Math" w:eastAsiaTheme="minorEastAsia" w:hAnsi="Cambria Math"/>
                      <w:color w:val="C00000"/>
                      <w:kern w:val="24"/>
                      <w:sz w:val="26"/>
                      <w:szCs w:val="26"/>
                    </w:rPr>
                  </w:rPrChange>
                </w:rPr>
                <m:t>(</m:t>
              </w:ins>
            </m:r>
            <m:r>
              <w:ins w:id="191" w:author="Melody Shellman" w:date="2021-11-30T11:52:00Z">
                <w:rPr>
                  <w:rFonts w:ascii="Cambria Math" w:eastAsiaTheme="minorEastAsia" w:hAnsi="Cambria Math"/>
                  <w:color w:val="C00000"/>
                  <w:kern w:val="24"/>
                  <w:sz w:val="26"/>
                  <w:szCs w:val="26"/>
                </w:rPr>
                <m:t>C</m:t>
              </w:ins>
            </m:r>
          </m:e>
          <m:sup>
            <m:r>
              <w:ins w:id="192" w:author="Melody Shellman" w:date="2021-11-30T11:52:00Z">
                <w:rPr>
                  <w:rFonts w:ascii="Cambria Math" w:eastAsiaTheme="minorEastAsia" w:hAnsi="Cambria Math"/>
                  <w:color w:val="C00000"/>
                  <w:kern w:val="24"/>
                  <w:sz w:val="26"/>
                  <w:szCs w:val="26"/>
                </w:rPr>
                <m:t>TotalSourced</m:t>
              </w:ins>
            </m:r>
          </m:sup>
        </m:sSup>
        <m:r>
          <w:ins w:id="193" w:author="Melody Shellman" w:date="2021-11-30T11:52:00Z">
            <w:rPr>
              <w:rFonts w:ascii="Cambria Math" w:eastAsiaTheme="minorEastAsia" w:hAnsi="Cambria Math" w:cs="Times New Roman"/>
              <w:sz w:val="26"/>
              <w:szCs w:val="26"/>
              <w:lang w:val="nl-NL"/>
              <w:rPrChange w:id="194" w:author="Melody Shellman" w:date="2021-11-30T11:52:00Z">
                <w:rPr>
                  <w:rFonts w:ascii="Cambria Math" w:eastAsiaTheme="minorEastAsia" w:hAnsi="Cambria Math" w:cs="Times New Roman"/>
                  <w:sz w:val="26"/>
                  <w:szCs w:val="26"/>
                </w:rPr>
              </w:rPrChange>
            </w:rPr>
            <m:t>+</m:t>
          </w:ins>
        </m:r>
        <m:sSup>
          <m:sSupPr>
            <m:ctrlPr>
              <w:ins w:id="195" w:author="Melody Shellman" w:date="2021-11-30T11:52:00Z">
                <w:rPr>
                  <w:rFonts w:ascii="Cambria Math" w:eastAsiaTheme="minorEastAsia" w:hAnsi="Cambria Math"/>
                  <w:i/>
                  <w:color w:val="C00000"/>
                  <w:kern w:val="24"/>
                  <w:sz w:val="26"/>
                  <w:szCs w:val="26"/>
                </w:rPr>
              </w:ins>
            </m:ctrlPr>
          </m:sSupPr>
          <m:e>
            <m:r>
              <w:ins w:id="196" w:author="Melody Shellman" w:date="2021-11-30T11:52:00Z">
                <w:rPr>
                  <w:rFonts w:ascii="Cambria Math" w:eastAsiaTheme="minorEastAsia" w:hAnsi="Cambria Math"/>
                  <w:color w:val="C00000"/>
                  <w:kern w:val="24"/>
                  <w:sz w:val="26"/>
                  <w:szCs w:val="26"/>
                </w:rPr>
                <m:t>C</m:t>
              </w:ins>
            </m:r>
          </m:e>
          <m:sup>
            <m:r>
              <w:ins w:id="197" w:author="Melody Shellman" w:date="2021-11-30T11:52:00Z">
                <w:rPr>
                  <w:rFonts w:ascii="Cambria Math" w:eastAsiaTheme="minorEastAsia" w:hAnsi="Cambria Math"/>
                  <w:color w:val="C00000"/>
                  <w:kern w:val="24"/>
                  <w:sz w:val="26"/>
                  <w:szCs w:val="26"/>
                </w:rPr>
                <m:t>TotalDisposal</m:t>
              </w:ins>
            </m:r>
          </m:sup>
        </m:sSup>
        <m:r>
          <w:ins w:id="198" w:author="Melody Shellman" w:date="2021-11-30T11:52:00Z">
            <w:rPr>
              <w:rFonts w:ascii="Cambria Math" w:eastAsiaTheme="minorEastAsia" w:hAnsi="Cambria Math" w:cs="Times New Roman"/>
              <w:sz w:val="26"/>
              <w:szCs w:val="26"/>
              <w:lang w:val="nl-NL"/>
              <w:rPrChange w:id="199" w:author="Melody Shellman" w:date="2021-11-30T11:52:00Z">
                <w:rPr>
                  <w:rFonts w:ascii="Cambria Math" w:eastAsiaTheme="minorEastAsia" w:hAnsi="Cambria Math" w:cs="Times New Roman"/>
                  <w:sz w:val="26"/>
                  <w:szCs w:val="26"/>
                </w:rPr>
              </w:rPrChange>
            </w:rPr>
            <m:t>+</m:t>
          </w:ins>
        </m:r>
        <m:sSup>
          <m:sSupPr>
            <m:ctrlPr>
              <w:ins w:id="200" w:author="Melody Shellman" w:date="2021-11-30T11:52:00Z">
                <w:rPr>
                  <w:rFonts w:ascii="Cambria Math" w:eastAsiaTheme="minorEastAsia" w:hAnsi="Cambria Math"/>
                  <w:i/>
                  <w:color w:val="C00000"/>
                  <w:kern w:val="24"/>
                  <w:sz w:val="26"/>
                  <w:szCs w:val="26"/>
                </w:rPr>
              </w:ins>
            </m:ctrlPr>
          </m:sSupPr>
          <m:e>
            <m:r>
              <w:ins w:id="201" w:author="Melody Shellman" w:date="2021-11-30T11:52:00Z">
                <w:rPr>
                  <w:rFonts w:ascii="Cambria Math" w:eastAsiaTheme="minorEastAsia" w:hAnsi="Cambria Math"/>
                  <w:color w:val="C00000"/>
                  <w:kern w:val="24"/>
                  <w:sz w:val="26"/>
                  <w:szCs w:val="26"/>
                </w:rPr>
                <m:t>C</m:t>
              </w:ins>
            </m:r>
          </m:e>
          <m:sup>
            <m:r>
              <w:ins w:id="202" w:author="Melody Shellman" w:date="2021-11-30T11:52:00Z">
                <w:rPr>
                  <w:rFonts w:ascii="Cambria Math" w:eastAsiaTheme="minorEastAsia" w:hAnsi="Cambria Math"/>
                  <w:color w:val="C00000"/>
                  <w:kern w:val="24"/>
                  <w:sz w:val="26"/>
                  <w:szCs w:val="26"/>
                </w:rPr>
                <m:t>TotalTreatment</m:t>
              </w:ins>
            </m:r>
          </m:sup>
        </m:sSup>
        <m:r>
          <w:ins w:id="203" w:author="Melody Shellman" w:date="2021-11-30T11:52:00Z">
            <w:rPr>
              <w:rFonts w:ascii="Cambria Math" w:eastAsiaTheme="minorEastAsia" w:hAnsi="Cambria Math" w:cs="Times New Roman"/>
              <w:sz w:val="26"/>
              <w:szCs w:val="26"/>
              <w:lang w:val="nl-NL"/>
              <w:rPrChange w:id="204" w:author="Melody Shellman" w:date="2021-11-30T11:52:00Z">
                <w:rPr>
                  <w:rFonts w:ascii="Cambria Math" w:eastAsiaTheme="minorEastAsia" w:hAnsi="Cambria Math" w:cs="Times New Roman"/>
                  <w:sz w:val="26"/>
                  <w:szCs w:val="26"/>
                </w:rPr>
              </w:rPrChange>
            </w:rPr>
            <m:t>+</m:t>
          </w:ins>
        </m:r>
        <m:sSup>
          <m:sSupPr>
            <m:ctrlPr>
              <w:ins w:id="205" w:author="Melody Shellman" w:date="2021-11-30T11:52:00Z">
                <w:rPr>
                  <w:rFonts w:ascii="Cambria Math" w:eastAsiaTheme="minorEastAsia" w:hAnsi="Cambria Math"/>
                  <w:i/>
                  <w:color w:val="C00000"/>
                  <w:kern w:val="24"/>
                  <w:sz w:val="26"/>
                  <w:szCs w:val="26"/>
                </w:rPr>
              </w:ins>
            </m:ctrlPr>
          </m:sSupPr>
          <m:e>
            <m:r>
              <w:ins w:id="206" w:author="Melody Shellman" w:date="2021-11-30T11:52:00Z">
                <w:rPr>
                  <w:rFonts w:ascii="Cambria Math" w:eastAsiaTheme="minorEastAsia" w:hAnsi="Cambria Math"/>
                  <w:color w:val="C00000"/>
                  <w:kern w:val="24"/>
                  <w:sz w:val="26"/>
                  <w:szCs w:val="26"/>
                </w:rPr>
                <m:t>C</m:t>
              </w:ins>
            </m:r>
          </m:e>
          <m:sup>
            <m:r>
              <w:ins w:id="207" w:author="Melody Shellman" w:date="2021-11-30T11:52:00Z">
                <w:rPr>
                  <w:rFonts w:ascii="Cambria Math" w:eastAsiaTheme="minorEastAsia" w:hAnsi="Cambria Math"/>
                  <w:color w:val="C00000"/>
                  <w:kern w:val="24"/>
                  <w:sz w:val="26"/>
                  <w:szCs w:val="26"/>
                </w:rPr>
                <m:t>TotalCompletionsReuse</m:t>
              </w:ins>
            </m:r>
          </m:sup>
        </m:sSup>
        <m:r>
          <w:ins w:id="208" w:author="Melody Shellman" w:date="2021-11-30T11:52:00Z">
            <w:rPr>
              <w:rFonts w:ascii="Cambria Math" w:eastAsiaTheme="minorEastAsia" w:hAnsi="Cambria Math" w:cs="Times New Roman"/>
              <w:sz w:val="26"/>
              <w:szCs w:val="26"/>
              <w:lang w:val="nl-NL"/>
              <w:rPrChange w:id="209" w:author="Melody Shellman" w:date="2021-11-30T11:52:00Z">
                <w:rPr>
                  <w:rFonts w:ascii="Cambria Math" w:eastAsiaTheme="minorEastAsia" w:hAnsi="Cambria Math" w:cs="Times New Roman"/>
                  <w:sz w:val="26"/>
                  <w:szCs w:val="26"/>
                </w:rPr>
              </w:rPrChange>
            </w:rPr>
            <m:t>+</m:t>
          </w:ins>
        </m:r>
        <m:sSup>
          <m:sSupPr>
            <m:ctrlPr>
              <w:ins w:id="210" w:author="Melody Shellman" w:date="2021-11-30T11:52:00Z">
                <w:rPr>
                  <w:rFonts w:ascii="Cambria Math" w:eastAsiaTheme="minorEastAsia" w:hAnsi="Cambria Math"/>
                  <w:i/>
                  <w:color w:val="C00000"/>
                  <w:kern w:val="24"/>
                  <w:sz w:val="26"/>
                  <w:szCs w:val="26"/>
                </w:rPr>
              </w:ins>
            </m:ctrlPr>
          </m:sSupPr>
          <m:e>
            <m:r>
              <w:ins w:id="211" w:author="Melody Shellman" w:date="2021-11-30T11:52:00Z">
                <w:rPr>
                  <w:rFonts w:ascii="Cambria Math" w:eastAsiaTheme="minorEastAsia" w:hAnsi="Cambria Math"/>
                  <w:color w:val="C00000"/>
                  <w:kern w:val="24"/>
                  <w:sz w:val="26"/>
                  <w:szCs w:val="26"/>
                </w:rPr>
                <m:t>C</m:t>
              </w:ins>
            </m:r>
          </m:e>
          <m:sup>
            <m:r>
              <w:ins w:id="212" w:author="Melody Shellman" w:date="2021-11-30T11:52:00Z">
                <w:rPr>
                  <w:rFonts w:ascii="Cambria Math" w:eastAsiaTheme="minorEastAsia" w:hAnsi="Cambria Math"/>
                  <w:color w:val="C00000"/>
                  <w:kern w:val="24"/>
                  <w:sz w:val="26"/>
                  <w:szCs w:val="26"/>
                </w:rPr>
                <m:t>TotalPiping</m:t>
              </w:ins>
            </m:r>
          </m:sup>
        </m:sSup>
        <m:r>
          <w:ins w:id="213" w:author="Melody Shellman" w:date="2021-11-30T11:52:00Z">
            <w:rPr>
              <w:rFonts w:ascii="Cambria Math" w:eastAsiaTheme="minorEastAsia" w:hAnsi="Cambria Math" w:cs="Times New Roman"/>
              <w:sz w:val="26"/>
              <w:szCs w:val="26"/>
              <w:lang w:val="nl-NL"/>
              <w:rPrChange w:id="214" w:author="Melody Shellman" w:date="2021-11-30T11:52:00Z">
                <w:rPr>
                  <w:rFonts w:ascii="Cambria Math" w:eastAsiaTheme="minorEastAsia" w:hAnsi="Cambria Math" w:cs="Times New Roman"/>
                  <w:sz w:val="26"/>
                  <w:szCs w:val="26"/>
                </w:rPr>
              </w:rPrChange>
            </w:rPr>
            <m:t>+</m:t>
          </w:ins>
        </m:r>
        <m:sSup>
          <m:sSupPr>
            <m:ctrlPr>
              <w:ins w:id="215" w:author="Melody Shellman" w:date="2021-11-30T11:52:00Z">
                <w:rPr>
                  <w:rFonts w:ascii="Cambria Math" w:eastAsiaTheme="minorEastAsia" w:hAnsi="Cambria Math"/>
                  <w:i/>
                  <w:color w:val="C00000"/>
                  <w:kern w:val="24"/>
                  <w:sz w:val="26"/>
                  <w:szCs w:val="26"/>
                </w:rPr>
              </w:ins>
            </m:ctrlPr>
          </m:sSupPr>
          <m:e>
            <m:r>
              <w:ins w:id="216" w:author="Melody Shellman" w:date="2021-11-30T11:52:00Z">
                <w:rPr>
                  <w:rFonts w:ascii="Cambria Math" w:eastAsiaTheme="minorEastAsia" w:hAnsi="Cambria Math"/>
                  <w:color w:val="C00000"/>
                  <w:kern w:val="24"/>
                  <w:sz w:val="26"/>
                  <w:szCs w:val="26"/>
                </w:rPr>
                <m:t>C</m:t>
              </w:ins>
            </m:r>
          </m:e>
          <m:sup>
            <m:r>
              <w:ins w:id="217" w:author="Melody Shellman" w:date="2021-11-30T11:52:00Z">
                <w:rPr>
                  <w:rFonts w:ascii="Cambria Math" w:eastAsiaTheme="minorEastAsia" w:hAnsi="Cambria Math"/>
                  <w:color w:val="C00000"/>
                  <w:kern w:val="24"/>
                  <w:sz w:val="26"/>
                  <w:szCs w:val="26"/>
                </w:rPr>
                <m:t>TotalStorage</m:t>
              </w:ins>
            </m:r>
          </m:sup>
        </m:sSup>
        <m:r>
          <w:ins w:id="218" w:author="Melody Shellman" w:date="2021-11-30T11:52:00Z">
            <w:rPr>
              <w:rFonts w:ascii="Cambria Math" w:eastAsiaTheme="minorEastAsia" w:hAnsi="Cambria Math" w:cs="Times New Roman"/>
              <w:sz w:val="26"/>
              <w:szCs w:val="26"/>
              <w:lang w:val="nl-NL"/>
              <w:rPrChange w:id="219" w:author="Melody Shellman" w:date="2021-11-30T11:52:00Z">
                <w:rPr>
                  <w:rFonts w:ascii="Cambria Math" w:eastAsiaTheme="minorEastAsia" w:hAnsi="Cambria Math" w:cs="Times New Roman"/>
                  <w:sz w:val="26"/>
                  <w:szCs w:val="26"/>
                </w:rPr>
              </w:rPrChange>
            </w:rPr>
            <m:t>+</m:t>
          </w:ins>
        </m:r>
        <m:sSup>
          <m:sSupPr>
            <m:ctrlPr>
              <w:ins w:id="220" w:author="Melody Shellman" w:date="2021-11-30T11:52:00Z">
                <w:rPr>
                  <w:rFonts w:ascii="Cambria Math" w:eastAsiaTheme="minorEastAsia" w:hAnsi="Cambria Math"/>
                  <w:i/>
                  <w:color w:val="C00000"/>
                  <w:kern w:val="24"/>
                  <w:sz w:val="26"/>
                  <w:szCs w:val="26"/>
                </w:rPr>
              </w:ins>
            </m:ctrlPr>
          </m:sSupPr>
          <m:e>
            <m:r>
              <w:ins w:id="221" w:author="Melody Shellman" w:date="2021-11-30T11:52:00Z">
                <w:rPr>
                  <w:rFonts w:ascii="Cambria Math" w:eastAsiaTheme="minorEastAsia" w:hAnsi="Cambria Math"/>
                  <w:color w:val="C00000"/>
                  <w:kern w:val="24"/>
                  <w:sz w:val="26"/>
                  <w:szCs w:val="26"/>
                </w:rPr>
                <m:t>C</m:t>
              </w:ins>
            </m:r>
          </m:e>
          <m:sup>
            <m:r>
              <w:ins w:id="222" w:author="Melody Shellman" w:date="2021-11-30T11:52:00Z">
                <w:rPr>
                  <w:rFonts w:ascii="Cambria Math" w:eastAsiaTheme="minorEastAsia" w:hAnsi="Cambria Math"/>
                  <w:color w:val="C00000"/>
                  <w:kern w:val="24"/>
                  <w:sz w:val="26"/>
                  <w:szCs w:val="26"/>
                </w:rPr>
                <m:t>TotalTrucking</m:t>
              </w:ins>
            </m:r>
          </m:sup>
        </m:sSup>
        <m:r>
          <w:ins w:id="223" w:author="Melody Shellman" w:date="2021-11-30T11:52:00Z">
            <w:rPr>
              <w:rFonts w:ascii="Cambria Math" w:eastAsiaTheme="minorEastAsia" w:hAnsi="Cambria Math" w:cs="Times New Roman"/>
              <w:sz w:val="26"/>
              <w:szCs w:val="26"/>
              <w:lang w:val="nl-NL"/>
              <w:rPrChange w:id="224" w:author="Melody Shellman" w:date="2021-11-30T11:52:00Z">
                <w:rPr>
                  <w:rFonts w:ascii="Cambria Math" w:eastAsiaTheme="minorEastAsia" w:hAnsi="Cambria Math" w:cs="Times New Roman"/>
                  <w:sz w:val="26"/>
                  <w:szCs w:val="26"/>
                </w:rPr>
              </w:rPrChange>
            </w:rPr>
            <m:t>+</m:t>
          </w:ins>
        </m:r>
        <m:sSup>
          <m:sSupPr>
            <m:ctrlPr>
              <w:ins w:id="225" w:author="Melody Shellman" w:date="2021-11-30T11:52:00Z">
                <w:rPr>
                  <w:rFonts w:ascii="Cambria Math" w:eastAsiaTheme="minorEastAsia" w:hAnsi="Cambria Math"/>
                  <w:i/>
                  <w:color w:val="00B050"/>
                  <w:kern w:val="24"/>
                  <w:sz w:val="26"/>
                  <w:szCs w:val="26"/>
                </w:rPr>
              </w:ins>
            </m:ctrlPr>
          </m:sSupPr>
          <m:e>
            <m:r>
              <w:ins w:id="226" w:author="Melody Shellman" w:date="2021-11-30T11:52:00Z">
                <w:rPr>
                  <w:rFonts w:ascii="Cambria Math" w:eastAsiaTheme="minorEastAsia" w:hAnsi="Cambria Math"/>
                  <w:color w:val="00B050"/>
                  <w:kern w:val="24"/>
                  <w:sz w:val="26"/>
                  <w:szCs w:val="26"/>
                </w:rPr>
                <m:t>α</m:t>
              </w:ins>
            </m:r>
          </m:e>
          <m:sup>
            <m:r>
              <w:ins w:id="227" w:author="Melody Shellman" w:date="2021-11-30T11:52:00Z">
                <w:rPr>
                  <w:rFonts w:ascii="Cambria Math" w:eastAsiaTheme="minorEastAsia" w:hAnsi="Cambria Math"/>
                  <w:color w:val="00B050"/>
                  <w:kern w:val="24"/>
                  <w:sz w:val="26"/>
                  <w:szCs w:val="26"/>
                </w:rPr>
                <m:t>AnnualizationRate</m:t>
              </w:ins>
            </m:r>
          </m:sup>
        </m:sSup>
        <m:r>
          <w:ins w:id="228" w:author="Melody Shellman" w:date="2021-11-30T11:52:00Z">
            <w:rPr>
              <w:rFonts w:ascii="Cambria Math" w:eastAsiaTheme="minorEastAsia" w:hAnsi="Cambria Math"/>
              <w:color w:val="000000" w:themeColor="text1"/>
              <w:kern w:val="24"/>
              <w:sz w:val="26"/>
              <w:szCs w:val="26"/>
              <w:lang w:val="nl-NL"/>
              <w:rPrChange w:id="229" w:author="Melody Shellman" w:date="2021-11-30T11:56:00Z">
                <w:rPr>
                  <w:rFonts w:ascii="Cambria Math" w:eastAsiaTheme="minorEastAsia" w:hAnsi="Cambria Math"/>
                  <w:color w:val="00B050"/>
                  <w:kern w:val="24"/>
                  <w:sz w:val="26"/>
                  <w:szCs w:val="26"/>
                </w:rPr>
              </w:rPrChange>
            </w:rPr>
            <m:t>*(</m:t>
          </w:ins>
        </m:r>
        <m:sSup>
          <m:sSupPr>
            <m:ctrlPr>
              <w:ins w:id="230" w:author="Melody Shellman" w:date="2021-11-30T11:52:00Z">
                <w:rPr>
                  <w:rFonts w:ascii="Cambria Math" w:eastAsiaTheme="minorEastAsia" w:hAnsi="Cambria Math"/>
                  <w:i/>
                  <w:color w:val="C00000"/>
                  <w:kern w:val="24"/>
                  <w:sz w:val="26"/>
                  <w:szCs w:val="26"/>
                </w:rPr>
              </w:ins>
            </m:ctrlPr>
          </m:sSupPr>
          <m:e>
            <m:r>
              <w:ins w:id="231" w:author="Melody Shellman" w:date="2021-11-30T11:52:00Z">
                <w:rPr>
                  <w:rFonts w:ascii="Cambria Math" w:eastAsiaTheme="minorEastAsia" w:hAnsi="Cambria Math"/>
                  <w:color w:val="C00000"/>
                  <w:kern w:val="24"/>
                  <w:sz w:val="26"/>
                  <w:szCs w:val="26"/>
                </w:rPr>
                <m:t>C</m:t>
              </w:ins>
            </m:r>
          </m:e>
          <m:sup>
            <m:r>
              <w:ins w:id="232" w:author="Melody Shellman" w:date="2021-11-30T11:52:00Z">
                <w:rPr>
                  <w:rFonts w:ascii="Cambria Math" w:eastAsiaTheme="minorEastAsia" w:hAnsi="Cambria Math"/>
                  <w:color w:val="C00000"/>
                  <w:kern w:val="24"/>
                  <w:sz w:val="26"/>
                  <w:szCs w:val="26"/>
                </w:rPr>
                <m:t>DisposalCapEx</m:t>
              </w:ins>
            </m:r>
          </m:sup>
        </m:sSup>
        <m:r>
          <w:ins w:id="233" w:author="Melody Shellman" w:date="2021-11-30T11:52:00Z">
            <w:rPr>
              <w:rFonts w:ascii="Cambria Math" w:eastAsiaTheme="minorEastAsia" w:hAnsi="Cambria Math" w:cs="Times New Roman"/>
              <w:sz w:val="26"/>
              <w:szCs w:val="26"/>
              <w:lang w:val="nl-NL"/>
              <w:rPrChange w:id="234" w:author="Melody Shellman" w:date="2021-11-30T11:52:00Z">
                <w:rPr>
                  <w:rFonts w:ascii="Cambria Math" w:eastAsiaTheme="minorEastAsia" w:hAnsi="Cambria Math" w:cs="Times New Roman"/>
                  <w:sz w:val="26"/>
                  <w:szCs w:val="26"/>
                </w:rPr>
              </w:rPrChange>
            </w:rPr>
            <m:t>+</m:t>
          </w:ins>
        </m:r>
        <m:sSup>
          <m:sSupPr>
            <m:ctrlPr>
              <w:ins w:id="235" w:author="Melody Shellman" w:date="2021-11-30T11:52:00Z">
                <w:rPr>
                  <w:rFonts w:ascii="Cambria Math" w:eastAsiaTheme="minorEastAsia" w:hAnsi="Cambria Math"/>
                  <w:i/>
                  <w:color w:val="C00000"/>
                  <w:kern w:val="24"/>
                  <w:sz w:val="26"/>
                  <w:szCs w:val="26"/>
                </w:rPr>
              </w:ins>
            </m:ctrlPr>
          </m:sSupPr>
          <m:e>
            <m:r>
              <w:ins w:id="236" w:author="Melody Shellman" w:date="2021-11-30T11:52:00Z">
                <w:rPr>
                  <w:rFonts w:ascii="Cambria Math" w:eastAsiaTheme="minorEastAsia" w:hAnsi="Cambria Math"/>
                  <w:color w:val="C00000"/>
                  <w:kern w:val="24"/>
                  <w:sz w:val="26"/>
                  <w:szCs w:val="26"/>
                </w:rPr>
                <m:t>C</m:t>
              </w:ins>
            </m:r>
          </m:e>
          <m:sup>
            <m:r>
              <w:ins w:id="237" w:author="Melody Shellman" w:date="2021-11-30T11:52:00Z">
                <w:rPr>
                  <w:rFonts w:ascii="Cambria Math" w:eastAsiaTheme="minorEastAsia" w:hAnsi="Cambria Math"/>
                  <w:color w:val="C00000"/>
                  <w:kern w:val="24"/>
                  <w:sz w:val="26"/>
                  <w:szCs w:val="26"/>
                </w:rPr>
                <m:t>StorageCapEx</m:t>
              </w:ins>
            </m:r>
          </m:sup>
        </m:sSup>
        <m:r>
          <w:ins w:id="238" w:author="Melody Shellman" w:date="2021-11-30T11:52:00Z">
            <w:rPr>
              <w:rFonts w:ascii="Cambria Math" w:eastAsiaTheme="minorEastAsia" w:hAnsi="Cambria Math" w:cs="Times New Roman"/>
              <w:sz w:val="26"/>
              <w:szCs w:val="26"/>
              <w:lang w:val="nl-NL"/>
              <w:rPrChange w:id="239" w:author="Melody Shellman" w:date="2021-11-30T11:52:00Z">
                <w:rPr>
                  <w:rFonts w:ascii="Cambria Math" w:eastAsiaTheme="minorEastAsia" w:hAnsi="Cambria Math" w:cs="Times New Roman"/>
                  <w:sz w:val="26"/>
                  <w:szCs w:val="26"/>
                </w:rPr>
              </w:rPrChange>
            </w:rPr>
            <m:t>+</m:t>
          </w:ins>
        </m:r>
        <m:sSup>
          <m:sSupPr>
            <m:ctrlPr>
              <w:ins w:id="240" w:author="Melody Shellman" w:date="2021-11-30T11:52:00Z">
                <w:rPr>
                  <w:rFonts w:ascii="Cambria Math" w:eastAsiaTheme="minorEastAsia" w:hAnsi="Cambria Math"/>
                  <w:i/>
                  <w:color w:val="C00000"/>
                  <w:kern w:val="24"/>
                  <w:sz w:val="26"/>
                  <w:szCs w:val="26"/>
                </w:rPr>
              </w:ins>
            </m:ctrlPr>
          </m:sSupPr>
          <m:e>
            <m:r>
              <w:ins w:id="241" w:author="Melody Shellman" w:date="2021-11-30T11:52:00Z">
                <w:rPr>
                  <w:rFonts w:ascii="Cambria Math" w:eastAsiaTheme="minorEastAsia" w:hAnsi="Cambria Math"/>
                  <w:color w:val="C00000"/>
                  <w:kern w:val="24"/>
                  <w:sz w:val="26"/>
                  <w:szCs w:val="26"/>
                </w:rPr>
                <m:t>C</m:t>
              </w:ins>
            </m:r>
          </m:e>
          <m:sup>
            <m:r>
              <w:ins w:id="242" w:author="Melody Shellman" w:date="2021-11-30T11:52:00Z">
                <w:rPr>
                  <w:rFonts w:ascii="Cambria Math" w:eastAsiaTheme="minorEastAsia" w:hAnsi="Cambria Math"/>
                  <w:color w:val="C00000"/>
                  <w:kern w:val="24"/>
                  <w:sz w:val="26"/>
                  <w:szCs w:val="26"/>
                </w:rPr>
                <m:t>TreatmentCapEx</m:t>
              </w:ins>
            </m:r>
          </m:sup>
        </m:sSup>
        <m:r>
          <w:ins w:id="243" w:author="Melody Shellman" w:date="2021-11-30T11:52:00Z">
            <w:rPr>
              <w:rFonts w:ascii="Cambria Math" w:eastAsiaTheme="minorEastAsia" w:hAnsi="Cambria Math" w:cs="Times New Roman"/>
              <w:sz w:val="26"/>
              <w:szCs w:val="26"/>
              <w:lang w:val="nl-NL"/>
              <w:rPrChange w:id="244" w:author="Melody Shellman" w:date="2021-11-30T11:52:00Z">
                <w:rPr>
                  <w:rFonts w:ascii="Cambria Math" w:eastAsiaTheme="minorEastAsia" w:hAnsi="Cambria Math" w:cs="Times New Roman"/>
                  <w:sz w:val="26"/>
                  <w:szCs w:val="26"/>
                </w:rPr>
              </w:rPrChange>
            </w:rPr>
            <m:t>+</m:t>
          </w:ins>
        </m:r>
        <m:sSup>
          <m:sSupPr>
            <m:ctrlPr>
              <w:ins w:id="245" w:author="Melody Shellman" w:date="2021-11-30T11:52:00Z">
                <w:rPr>
                  <w:rFonts w:ascii="Cambria Math" w:eastAsiaTheme="minorEastAsia" w:hAnsi="Cambria Math"/>
                  <w:i/>
                  <w:color w:val="C00000"/>
                  <w:kern w:val="24"/>
                  <w:sz w:val="26"/>
                  <w:szCs w:val="26"/>
                </w:rPr>
              </w:ins>
            </m:ctrlPr>
          </m:sSupPr>
          <m:e>
            <m:r>
              <w:ins w:id="246" w:author="Melody Shellman" w:date="2021-11-30T11:52:00Z">
                <w:rPr>
                  <w:rFonts w:ascii="Cambria Math" w:eastAsiaTheme="minorEastAsia" w:hAnsi="Cambria Math"/>
                  <w:color w:val="C00000"/>
                  <w:kern w:val="24"/>
                  <w:sz w:val="26"/>
                  <w:szCs w:val="26"/>
                </w:rPr>
                <m:t>C</m:t>
              </w:ins>
            </m:r>
          </m:e>
          <m:sup>
            <m:r>
              <w:ins w:id="247" w:author="Melody Shellman" w:date="2021-11-30T11:52:00Z">
                <w:rPr>
                  <w:rFonts w:ascii="Cambria Math" w:eastAsiaTheme="minorEastAsia" w:hAnsi="Cambria Math"/>
                  <w:color w:val="C00000"/>
                  <w:kern w:val="24"/>
                  <w:sz w:val="26"/>
                  <w:szCs w:val="26"/>
                </w:rPr>
                <m:t>PipelineCapEx</m:t>
              </w:ins>
            </m:r>
          </m:sup>
        </m:sSup>
        <m:r>
          <w:ins w:id="248" w:author="Melody Shellman" w:date="2021-11-30T11:52:00Z">
            <w:rPr>
              <w:rFonts w:ascii="Cambria Math" w:eastAsiaTheme="minorEastAsia" w:hAnsi="Cambria Math" w:cs="Times New Roman"/>
              <w:sz w:val="26"/>
              <w:szCs w:val="26"/>
              <w:lang w:val="nl-NL"/>
              <w:rPrChange w:id="249" w:author="Melody Shellman" w:date="2021-11-30T11:52:00Z">
                <w:rPr>
                  <w:rFonts w:ascii="Cambria Math" w:eastAsiaTheme="minorEastAsia" w:hAnsi="Cambria Math" w:cs="Times New Roman"/>
                  <w:sz w:val="26"/>
                  <w:szCs w:val="26"/>
                </w:rPr>
              </w:rPrChange>
            </w:rPr>
            <m:t>)+</m:t>
          </w:ins>
        </m:r>
        <m:sSup>
          <m:sSupPr>
            <m:ctrlPr>
              <w:ins w:id="250" w:author="Melody Shellman" w:date="2021-11-30T11:52:00Z">
                <w:rPr>
                  <w:rFonts w:ascii="Cambria Math" w:eastAsiaTheme="minorEastAsia" w:hAnsi="Cambria Math"/>
                  <w:i/>
                  <w:color w:val="C00000"/>
                  <w:kern w:val="24"/>
                  <w:sz w:val="26"/>
                  <w:szCs w:val="26"/>
                </w:rPr>
              </w:ins>
            </m:ctrlPr>
          </m:sSupPr>
          <m:e>
            <m:r>
              <w:ins w:id="251" w:author="Melody Shellman" w:date="2021-11-30T11:52:00Z">
                <w:rPr>
                  <w:rFonts w:ascii="Cambria Math" w:eastAsiaTheme="minorEastAsia" w:hAnsi="Cambria Math"/>
                  <w:color w:val="C00000"/>
                  <w:kern w:val="24"/>
                  <w:sz w:val="26"/>
                  <w:szCs w:val="26"/>
                </w:rPr>
                <m:t>C</m:t>
              </w:ins>
            </m:r>
          </m:e>
          <m:sup>
            <m:r>
              <w:ins w:id="252" w:author="Melody Shellman" w:date="2021-11-30T11:52:00Z">
                <w:rPr>
                  <w:rFonts w:ascii="Cambria Math" w:eastAsiaTheme="minorEastAsia" w:hAnsi="Cambria Math"/>
                  <w:color w:val="C00000"/>
                  <w:kern w:val="24"/>
                  <w:sz w:val="26"/>
                  <w:szCs w:val="26"/>
                </w:rPr>
                <m:t>Slack</m:t>
              </w:ins>
            </m:r>
          </m:sup>
        </m:sSup>
        <m:r>
          <w:ins w:id="253" w:author="Melody Shellman" w:date="2021-11-30T11:52:00Z">
            <w:rPr>
              <w:rFonts w:ascii="Cambria Math" w:eastAsiaTheme="minorEastAsia" w:hAnsi="Cambria Math" w:cs="Times New Roman"/>
              <w:sz w:val="26"/>
              <w:szCs w:val="26"/>
              <w:lang w:val="nl-NL"/>
              <w:rPrChange w:id="254" w:author="Melody Shellman" w:date="2021-11-30T11:52:00Z">
                <w:rPr>
                  <w:rFonts w:ascii="Cambria Math" w:eastAsiaTheme="minorEastAsia" w:hAnsi="Cambria Math" w:cs="Times New Roman"/>
                  <w:sz w:val="26"/>
                  <w:szCs w:val="26"/>
                </w:rPr>
              </w:rPrChange>
            </w:rPr>
            <m:t>-</m:t>
          </w:ins>
        </m:r>
        <m:sSup>
          <m:sSupPr>
            <m:ctrlPr>
              <w:ins w:id="255" w:author="Melody Shellman" w:date="2021-11-30T11:52:00Z">
                <w:rPr>
                  <w:rFonts w:ascii="Cambria Math" w:eastAsiaTheme="minorEastAsia" w:hAnsi="Cambria Math"/>
                  <w:i/>
                  <w:color w:val="C00000"/>
                  <w:kern w:val="24"/>
                  <w:sz w:val="26"/>
                  <w:szCs w:val="26"/>
                </w:rPr>
              </w:ins>
            </m:ctrlPr>
          </m:sSupPr>
          <m:e>
            <m:r>
              <w:ins w:id="256" w:author="Melody Shellman" w:date="2021-11-30T11:52:00Z">
                <w:rPr>
                  <w:rFonts w:ascii="Cambria Math" w:eastAsiaTheme="minorEastAsia" w:hAnsi="Cambria Math"/>
                  <w:color w:val="C00000"/>
                  <w:kern w:val="24"/>
                  <w:sz w:val="26"/>
                  <w:szCs w:val="26"/>
                </w:rPr>
                <m:t>R</m:t>
              </w:ins>
            </m:r>
          </m:e>
          <m:sup>
            <m:r>
              <w:ins w:id="257" w:author="Melody Shellman" w:date="2021-11-30T11:52:00Z">
                <w:rPr>
                  <w:rFonts w:ascii="Cambria Math" w:eastAsiaTheme="minorEastAsia" w:hAnsi="Cambria Math"/>
                  <w:color w:val="C00000"/>
                  <w:kern w:val="24"/>
                  <w:sz w:val="26"/>
                  <w:szCs w:val="26"/>
                </w:rPr>
                <m:t>TotalStorage</m:t>
              </w:ins>
            </m:r>
          </m:sup>
        </m:sSup>
        <m:r>
          <w:ins w:id="258" w:author="Melody Shellman" w:date="2021-11-30T12:22:00Z">
            <w:rPr>
              <w:rFonts w:ascii="Cambria Math" w:eastAsiaTheme="minorEastAsia" w:hAnsi="Cambria Math"/>
              <w:color w:val="000000" w:themeColor="text1"/>
              <w:kern w:val="24"/>
              <w:sz w:val="26"/>
              <w:szCs w:val="26"/>
              <w:rPrChange w:id="259" w:author="Melody Shellman" w:date="2021-11-30T12:22:00Z">
                <w:rPr>
                  <w:rFonts w:ascii="Cambria Math" w:eastAsiaTheme="minorEastAsia" w:hAnsi="Cambria Math"/>
                  <w:color w:val="C00000"/>
                  <w:kern w:val="24"/>
                  <w:sz w:val="26"/>
                  <w:szCs w:val="26"/>
                </w:rPr>
              </w:rPrChange>
            </w:rPr>
            <m:t>)</m:t>
          </w:ins>
        </m:r>
      </m:oMath>
    </w:p>
    <w:p w14:paraId="75EBC1EB" w14:textId="7164BCBB" w:rsidR="00B31B68" w:rsidRPr="0025619C" w:rsidRDefault="00B31B68" w:rsidP="00336E38">
      <w:pPr>
        <w:ind w:left="2880" w:hanging="2880"/>
        <w:rPr>
          <w:ins w:id="260" w:author="Nienke Wagenaar" w:date="2021-11-22T15:31:00Z"/>
          <w:rFonts w:ascii="Times New Roman" w:eastAsiaTheme="minorEastAsia" w:hAnsi="Times New Roman" w:cs="Times New Roman"/>
          <w:sz w:val="26"/>
          <w:szCs w:val="26"/>
        </w:rPr>
      </w:pPr>
    </w:p>
    <w:p w14:paraId="40A951D6" w14:textId="70AB10C7" w:rsidR="00840FB5" w:rsidRPr="00840FB5" w:rsidRDefault="00840FB5" w:rsidP="00336E38">
      <w:pPr>
        <w:ind w:left="2880" w:hanging="2880"/>
        <w:rPr>
          <w:ins w:id="261" w:author="Nienke Wagenaar" w:date="2021-11-22T15:31:00Z"/>
          <w:rFonts w:ascii="Times New Roman" w:eastAsiaTheme="minorEastAsia" w:hAnsi="Times New Roman" w:cs="Times New Roman"/>
          <w:b/>
          <w:bCs/>
          <w:sz w:val="26"/>
          <w:szCs w:val="26"/>
          <w:rPrChange w:id="262" w:author="Nienke Wagenaar" w:date="2021-11-22T15:31:00Z">
            <w:rPr>
              <w:ins w:id="263" w:author="Nienke Wagenaar" w:date="2021-11-22T15:31:00Z"/>
              <w:rFonts w:ascii="Times New Roman" w:eastAsiaTheme="minorEastAsia" w:hAnsi="Times New Roman" w:cs="Times New Roman"/>
              <w:sz w:val="26"/>
              <w:szCs w:val="26"/>
            </w:rPr>
          </w:rPrChange>
        </w:rPr>
      </w:pPr>
      <w:ins w:id="264" w:author="Nienke Wagenaar" w:date="2021-11-22T15:31:00Z">
        <w:r>
          <w:rPr>
            <w:rFonts w:ascii="Times New Roman" w:eastAsiaTheme="minorEastAsia" w:hAnsi="Times New Roman" w:cs="Times New Roman"/>
            <w:b/>
            <w:bCs/>
            <w:sz w:val="26"/>
            <w:szCs w:val="26"/>
          </w:rPr>
          <w:lastRenderedPageBreak/>
          <w:t>Annualization Rate Calculation</w:t>
        </w:r>
      </w:ins>
    </w:p>
    <w:p w14:paraId="3E421D45" w14:textId="49A7989C" w:rsidR="0019410D" w:rsidRDefault="0019410D">
      <w:pPr>
        <w:rPr>
          <w:ins w:id="265" w:author="Nienke Wagenaar" w:date="2021-11-22T15:37:00Z"/>
          <w:rFonts w:ascii="Times New Roman" w:eastAsiaTheme="minorEastAsia" w:hAnsi="Times New Roman" w:cs="Times New Roman"/>
          <w:sz w:val="26"/>
          <w:szCs w:val="26"/>
        </w:rPr>
        <w:pPrChange w:id="266" w:author="Nienke Wagenaar" w:date="2021-11-22T15:38:00Z">
          <w:pPr>
            <w:ind w:left="2880" w:hanging="2880"/>
          </w:pPr>
        </w:pPrChange>
      </w:pPr>
      <w:ins w:id="267" w:author="Nienke Wagenaar" w:date="2021-11-22T15:34:00Z">
        <w:r>
          <w:rPr>
            <w:rFonts w:ascii="Times New Roman" w:eastAsiaTheme="minorEastAsia" w:hAnsi="Times New Roman" w:cs="Times New Roman"/>
            <w:sz w:val="26"/>
            <w:szCs w:val="26"/>
          </w:rPr>
          <w:t>The annualization rate is calculated using the formula described at this website:</w:t>
        </w:r>
      </w:ins>
      <w:ins w:id="268" w:author="Nienke Wagenaar" w:date="2021-11-22T15:37:00Z">
        <w:r w:rsidRPr="0019410D">
          <w:rPr>
            <w:rFonts w:ascii="Times New Roman" w:eastAsiaTheme="minorEastAsia" w:hAnsi="Times New Roman" w:cs="Times New Roman"/>
            <w:sz w:val="26"/>
            <w:szCs w:val="26"/>
          </w:rPr>
          <w:t xml:space="preserve"> </w:t>
        </w:r>
      </w:ins>
      <w:ins w:id="269" w:author="Nienke Wagenaar" w:date="2021-11-22T15:38:00Z">
        <w:r>
          <w:rPr>
            <w:rFonts w:ascii="Times New Roman" w:eastAsiaTheme="minorEastAsia" w:hAnsi="Times New Roman" w:cs="Times New Roman"/>
            <w:sz w:val="26"/>
            <w:szCs w:val="26"/>
          </w:rPr>
          <w:t xml:space="preserve"> </w:t>
        </w:r>
      </w:ins>
      <w:ins w:id="270" w:author="Nienke Wagenaar" w:date="2021-11-22T15:37:00Z">
        <w:r w:rsidRPr="0019410D">
          <w:rPr>
            <w:rFonts w:ascii="Times New Roman" w:eastAsiaTheme="minorEastAsia" w:hAnsi="Times New Roman" w:cs="Times New Roman"/>
            <w:sz w:val="26"/>
            <w:szCs w:val="26"/>
          </w:rPr>
          <w:t>http://www.energycommunity.org/webhelppro/Expressions/AnnualizedCost.htm</w:t>
        </w:r>
      </w:ins>
    </w:p>
    <w:p w14:paraId="6A244719" w14:textId="3E919BCA" w:rsidR="0019410D" w:rsidRDefault="0019410D">
      <w:pPr>
        <w:rPr>
          <w:ins w:id="271" w:author="Nienke Wagenaar" w:date="2021-11-22T15:34:00Z"/>
          <w:rFonts w:ascii="Times New Roman" w:eastAsiaTheme="minorEastAsia" w:hAnsi="Times New Roman" w:cs="Times New Roman"/>
          <w:sz w:val="26"/>
          <w:szCs w:val="26"/>
        </w:rPr>
        <w:pPrChange w:id="272" w:author="Nienke Wagenaar" w:date="2021-11-22T15:37:00Z">
          <w:pPr>
            <w:ind w:left="2880" w:hanging="2880"/>
          </w:pPr>
        </w:pPrChange>
      </w:pPr>
      <w:ins w:id="273" w:author="Nienke Wagenaar" w:date="2021-11-22T15:37:00Z">
        <w:r w:rsidRPr="0019410D">
          <w:rPr>
            <w:rFonts w:ascii="Times New Roman" w:eastAsiaTheme="minorEastAsia" w:hAnsi="Times New Roman" w:cs="Times New Roman"/>
            <w:sz w:val="26"/>
            <w:szCs w:val="26"/>
          </w:rPr>
          <w:t>The annualization rate takes the discount rate (rate) and the number of years the CAPEX investment is expected to be used</w:t>
        </w:r>
      </w:ins>
      <w:ins w:id="274" w:author="Nienke Wagenaar" w:date="2021-11-22T15:39:00Z">
        <w:r w:rsidR="007E1D05">
          <w:rPr>
            <w:rFonts w:ascii="Times New Roman" w:eastAsiaTheme="minorEastAsia" w:hAnsi="Times New Roman" w:cs="Times New Roman"/>
            <w:sz w:val="26"/>
            <w:szCs w:val="26"/>
          </w:rPr>
          <w:t xml:space="preserve"> (Life) as input</w:t>
        </w:r>
      </w:ins>
      <w:ins w:id="275" w:author="Nienke Wagenaar" w:date="2021-11-22T15:37:00Z">
        <w:r w:rsidRPr="0019410D">
          <w:rPr>
            <w:rFonts w:ascii="Times New Roman" w:eastAsiaTheme="minorEastAsia" w:hAnsi="Times New Roman" w:cs="Times New Roman"/>
            <w:sz w:val="26"/>
            <w:szCs w:val="26"/>
          </w:rPr>
          <w:t xml:space="preserve">. </w:t>
        </w:r>
      </w:ins>
      <w:ins w:id="276" w:author="Nienke Wagenaar" w:date="2021-11-22T15:34:00Z">
        <w:r>
          <w:rPr>
            <w:rFonts w:ascii="Times New Roman" w:eastAsiaTheme="minorEastAsia" w:hAnsi="Times New Roman" w:cs="Times New Roman"/>
            <w:sz w:val="26"/>
            <w:szCs w:val="26"/>
          </w:rPr>
          <w:t xml:space="preserve"> </w:t>
        </w:r>
      </w:ins>
    </w:p>
    <w:p w14:paraId="5A7019A9" w14:textId="41637FF2" w:rsidR="00840FB5" w:rsidDel="0019410D" w:rsidRDefault="00F4233B" w:rsidP="00336E38">
      <w:pPr>
        <w:ind w:left="2880" w:hanging="2880"/>
        <w:rPr>
          <w:del w:id="277" w:author="Nienke Wagenaar" w:date="2021-11-22T15:38:00Z"/>
          <w:rFonts w:ascii="Times New Roman" w:eastAsiaTheme="minorEastAsia" w:hAnsi="Times New Roman" w:cs="Times New Roman"/>
          <w:sz w:val="26"/>
          <w:szCs w:val="26"/>
        </w:rPr>
      </w:pPr>
      <m:oMathPara>
        <m:oMath>
          <m:sSup>
            <m:sSupPr>
              <m:ctrlPr>
                <w:ins w:id="278" w:author="Nienke Wagenaar" w:date="2021-11-22T15:38:00Z">
                  <w:rPr>
                    <w:rFonts w:ascii="Cambria Math" w:eastAsiaTheme="minorEastAsia" w:hAnsi="Cambria Math"/>
                    <w:i/>
                    <w:color w:val="00B050"/>
                    <w:kern w:val="24"/>
                    <w:sz w:val="26"/>
                    <w:szCs w:val="26"/>
                  </w:rPr>
                </w:ins>
              </m:ctrlPr>
            </m:sSupPr>
            <m:e>
              <m:r>
                <w:ins w:id="279" w:author="Nienke Wagenaar" w:date="2021-11-22T15:38:00Z">
                  <w:rPr>
                    <w:rFonts w:ascii="Cambria Math" w:eastAsiaTheme="minorEastAsia" w:hAnsi="Cambria Math"/>
                    <w:color w:val="00B050"/>
                    <w:kern w:val="24"/>
                    <w:sz w:val="26"/>
                    <w:szCs w:val="26"/>
                  </w:rPr>
                  <m:t>α</m:t>
                </w:ins>
              </m:r>
            </m:e>
            <m:sup>
              <m:r>
                <w:ins w:id="280" w:author="Nienke Wagenaar" w:date="2021-11-22T15:38:00Z">
                  <w:rPr>
                    <w:rFonts w:ascii="Cambria Math" w:eastAsiaTheme="minorEastAsia" w:hAnsi="Cambria Math"/>
                    <w:color w:val="00B050"/>
                    <w:kern w:val="24"/>
                    <w:sz w:val="26"/>
                    <w:szCs w:val="26"/>
                  </w:rPr>
                  <m:t>AnnualizationRate</m:t>
                </w:ins>
              </m:r>
            </m:sup>
          </m:sSup>
          <m:r>
            <w:ins w:id="281" w:author="Nienke Wagenaar" w:date="2021-11-22T15:38:00Z">
              <w:rPr>
                <w:rFonts w:ascii="Cambria Math" w:eastAsiaTheme="minorEastAsia" w:hAnsi="Cambria Math"/>
                <w:kern w:val="24"/>
                <w:sz w:val="26"/>
                <w:szCs w:val="26"/>
                <w:rPrChange w:id="282" w:author="Nienke Wagenaar" w:date="2021-11-22T15:39:00Z">
                  <w:rPr>
                    <w:rFonts w:ascii="Cambria Math" w:eastAsiaTheme="minorEastAsia" w:hAnsi="Cambria Math"/>
                    <w:color w:val="00B050"/>
                    <w:kern w:val="24"/>
                    <w:sz w:val="26"/>
                    <w:szCs w:val="26"/>
                  </w:rPr>
                </w:rPrChange>
              </w:rPr>
              <m:t>=</m:t>
            </w:ins>
          </m:r>
          <m:f>
            <m:fPr>
              <m:ctrlPr>
                <w:ins w:id="283" w:author="Nienke Wagenaar" w:date="2021-11-22T15:38:00Z">
                  <w:rPr>
                    <w:rFonts w:ascii="Cambria Math" w:eastAsiaTheme="minorEastAsia" w:hAnsi="Cambria Math"/>
                    <w:i/>
                    <w:color w:val="00B050"/>
                    <w:kern w:val="24"/>
                    <w:sz w:val="26"/>
                    <w:szCs w:val="26"/>
                  </w:rPr>
                </w:ins>
              </m:ctrlPr>
            </m:fPr>
            <m:num>
              <m:r>
                <w:ins w:id="284" w:author="Nienke Wagenaar" w:date="2021-11-22T15:38:00Z">
                  <w:rPr>
                    <w:rFonts w:ascii="Cambria Math" w:eastAsiaTheme="minorEastAsia" w:hAnsi="Cambria Math"/>
                    <w:color w:val="00B050"/>
                    <w:kern w:val="24"/>
                    <w:sz w:val="26"/>
                    <w:szCs w:val="26"/>
                  </w:rPr>
                  <m:t>rate</m:t>
                </w:ins>
              </m:r>
            </m:num>
            <m:den>
              <m:r>
                <w:ins w:id="285" w:author="Nienke Wagenaar" w:date="2021-11-22T15:38:00Z">
                  <w:rPr>
                    <w:rFonts w:ascii="Cambria Math" w:eastAsiaTheme="minorEastAsia" w:hAnsi="Cambria Math"/>
                    <w:kern w:val="24"/>
                    <w:sz w:val="26"/>
                    <w:szCs w:val="26"/>
                    <w:rPrChange w:id="286" w:author="Nienke Wagenaar" w:date="2021-11-22T15:39:00Z">
                      <w:rPr>
                        <w:rFonts w:ascii="Cambria Math" w:eastAsiaTheme="minorEastAsia" w:hAnsi="Cambria Math"/>
                        <w:color w:val="00B050"/>
                        <w:kern w:val="24"/>
                        <w:sz w:val="26"/>
                        <w:szCs w:val="26"/>
                      </w:rPr>
                    </w:rPrChange>
                  </w:rPr>
                  <m:t>(1-</m:t>
                </w:ins>
              </m:r>
              <m:sSup>
                <m:sSupPr>
                  <m:ctrlPr>
                    <w:ins w:id="287" w:author="Nienke Wagenaar" w:date="2021-11-22T15:38:00Z">
                      <w:rPr>
                        <w:rFonts w:ascii="Cambria Math" w:eastAsiaTheme="minorEastAsia" w:hAnsi="Cambria Math"/>
                        <w:i/>
                        <w:kern w:val="24"/>
                        <w:sz w:val="26"/>
                        <w:szCs w:val="26"/>
                      </w:rPr>
                    </w:ins>
                  </m:ctrlPr>
                </m:sSupPr>
                <m:e>
                  <m:d>
                    <m:dPr>
                      <m:ctrlPr>
                        <w:ins w:id="288" w:author="Nienke Wagenaar" w:date="2021-11-22T15:38:00Z">
                          <w:rPr>
                            <w:rFonts w:ascii="Cambria Math" w:eastAsiaTheme="minorEastAsia" w:hAnsi="Cambria Math"/>
                            <w:i/>
                            <w:kern w:val="24"/>
                            <w:sz w:val="26"/>
                            <w:szCs w:val="26"/>
                          </w:rPr>
                        </w:ins>
                      </m:ctrlPr>
                    </m:dPr>
                    <m:e>
                      <m:r>
                        <w:ins w:id="289" w:author="Nienke Wagenaar" w:date="2021-11-22T15:38:00Z">
                          <w:rPr>
                            <w:rFonts w:ascii="Cambria Math" w:eastAsiaTheme="minorEastAsia" w:hAnsi="Cambria Math"/>
                            <w:kern w:val="24"/>
                            <w:sz w:val="26"/>
                            <w:szCs w:val="26"/>
                            <w:rPrChange w:id="290" w:author="Nienke Wagenaar" w:date="2021-11-22T15:39:00Z">
                              <w:rPr>
                                <w:rFonts w:ascii="Cambria Math" w:eastAsiaTheme="minorEastAsia" w:hAnsi="Cambria Math"/>
                                <w:color w:val="00B050"/>
                                <w:kern w:val="24"/>
                                <w:sz w:val="26"/>
                                <w:szCs w:val="26"/>
                              </w:rPr>
                            </w:rPrChange>
                          </w:rPr>
                          <m:t>1+</m:t>
                        </w:ins>
                      </m:r>
                      <m:r>
                        <w:ins w:id="291" w:author="Nienke Wagenaar" w:date="2021-11-22T15:38:00Z">
                          <w:rPr>
                            <w:rFonts w:ascii="Cambria Math" w:eastAsiaTheme="minorEastAsia" w:hAnsi="Cambria Math"/>
                            <w:color w:val="00B050"/>
                            <w:kern w:val="24"/>
                            <w:sz w:val="26"/>
                            <w:szCs w:val="26"/>
                          </w:rPr>
                          <m:t>rate</m:t>
                        </w:ins>
                      </m:r>
                    </m:e>
                  </m:d>
                </m:e>
                <m:sup>
                  <m:r>
                    <w:ins w:id="292" w:author="Nienke Wagenaar" w:date="2021-11-22T15:38:00Z">
                      <w:rPr>
                        <w:rFonts w:ascii="Cambria Math" w:eastAsiaTheme="minorEastAsia" w:hAnsi="Cambria Math"/>
                        <w:kern w:val="24"/>
                        <w:sz w:val="26"/>
                        <w:szCs w:val="26"/>
                        <w:rPrChange w:id="293" w:author="Nienke Wagenaar" w:date="2021-11-22T15:39:00Z">
                          <w:rPr>
                            <w:rFonts w:ascii="Cambria Math" w:eastAsiaTheme="minorEastAsia" w:hAnsi="Cambria Math"/>
                            <w:color w:val="00B050"/>
                            <w:kern w:val="24"/>
                            <w:sz w:val="26"/>
                            <w:szCs w:val="26"/>
                          </w:rPr>
                        </w:rPrChange>
                      </w:rPr>
                      <m:t>-</m:t>
                    </w:ins>
                  </m:r>
                  <m:r>
                    <w:ins w:id="294" w:author="Nienke Wagenaar" w:date="2021-11-22T15:38:00Z">
                      <w:rPr>
                        <w:rFonts w:ascii="Cambria Math" w:eastAsiaTheme="minorEastAsia" w:hAnsi="Cambria Math"/>
                        <w:color w:val="00B050"/>
                        <w:kern w:val="24"/>
                        <w:sz w:val="26"/>
                        <w:szCs w:val="26"/>
                      </w:rPr>
                      <m:t>Life</m:t>
                    </w:ins>
                  </m:r>
                </m:sup>
              </m:sSup>
            </m:den>
          </m:f>
        </m:oMath>
      </m:oMathPara>
    </w:p>
    <w:p w14:paraId="24297C0B" w14:textId="77777777" w:rsidR="0019410D" w:rsidRPr="008041EC" w:rsidRDefault="0019410D" w:rsidP="00336E38">
      <w:pPr>
        <w:ind w:left="2880" w:hanging="2880"/>
        <w:rPr>
          <w:ins w:id="295" w:author="Nienke Wagenaar" w:date="2021-11-22T15:38:00Z"/>
          <w:rFonts w:ascii="Times New Roman" w:eastAsiaTheme="minorEastAsia" w:hAnsi="Times New Roman" w:cs="Times New Roman"/>
          <w:sz w:val="26"/>
          <w:szCs w:val="26"/>
        </w:rPr>
      </w:pPr>
    </w:p>
    <w:p w14:paraId="43ADDC80" w14:textId="05627219" w:rsidR="00B31B68" w:rsidRDefault="00842ACF"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w:t>
      </w:r>
      <w:r w:rsidR="00824992" w:rsidRPr="008041EC">
        <w:rPr>
          <w:rFonts w:ascii="Times New Roman" w:eastAsiaTheme="minorEastAsia" w:hAnsi="Times New Roman" w:cs="Times New Roman"/>
          <w:b/>
          <w:sz w:val="26"/>
          <w:szCs w:val="26"/>
        </w:rPr>
        <w:t xml:space="preserve">Pad </w:t>
      </w:r>
      <w:r w:rsidRPr="008041EC">
        <w:rPr>
          <w:rFonts w:ascii="Times New Roman" w:eastAsiaTheme="minorEastAsia" w:hAnsi="Times New Roman" w:cs="Times New Roman"/>
          <w:b/>
          <w:sz w:val="26"/>
          <w:szCs w:val="26"/>
        </w:rPr>
        <w:t>Demand</w:t>
      </w:r>
      <w:r w:rsidR="00824992" w:rsidRPr="008041EC">
        <w:rPr>
          <w:rFonts w:ascii="Times New Roman" w:eastAsiaTheme="minorEastAsia" w:hAnsi="Times New Roman" w:cs="Times New Roman"/>
          <w:b/>
          <w:sz w:val="26"/>
          <w:szCs w:val="26"/>
        </w:rPr>
        <w:t xml:space="preserve"> </w:t>
      </w:r>
      <w:commentRangeStart w:id="296"/>
      <w:r w:rsidR="00824992" w:rsidRPr="008041EC">
        <w:rPr>
          <w:rFonts w:ascii="Times New Roman" w:eastAsiaTheme="minorEastAsia" w:hAnsi="Times New Roman" w:cs="Times New Roman"/>
          <w:b/>
          <w:sz w:val="26"/>
          <w:szCs w:val="26"/>
        </w:rPr>
        <w:t>Balance</w:t>
      </w:r>
      <w:commentRangeEnd w:id="296"/>
      <w:r w:rsidR="0060104F">
        <w:rPr>
          <w:rStyle w:val="CommentReference"/>
        </w:rPr>
        <w:commentReference w:id="296"/>
      </w:r>
    </w:p>
    <w:p w14:paraId="59ADB267" w14:textId="02162A74" w:rsidR="00D61096" w:rsidRPr="005673F2" w:rsidRDefault="00583E7E">
      <w:pPr>
        <w:pStyle w:val="CommentText"/>
        <w:jc w:val="both"/>
        <w:rPr>
          <w:rFonts w:ascii="Times New Roman" w:hAnsi="Times New Roman" w:cs="Times New Roman"/>
          <w:sz w:val="26"/>
          <w:szCs w:val="26"/>
        </w:rPr>
        <w:pPrChange w:id="297" w:author="Drouven, Markus G." w:date="2021-11-03T14:50:00Z">
          <w:pPr>
            <w:pStyle w:val="CommentText"/>
          </w:pPr>
        </w:pPrChange>
      </w:pPr>
      <w:bookmarkStart w:id="298" w:name="_Hlk85618511"/>
      <w:r w:rsidRPr="005673F2">
        <w:rPr>
          <w:rFonts w:ascii="Times New Roman" w:hAnsi="Times New Roman" w:cs="Times New Roman"/>
          <w:sz w:val="26"/>
          <w:szCs w:val="26"/>
        </w:rPr>
        <w:t>Completion</w:t>
      </w:r>
      <w:ins w:id="299" w:author="Drouven, Markus G." w:date="2021-11-03T14:50: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w:t>
      </w:r>
      <w:r w:rsidR="00C0761E" w:rsidRPr="005673F2">
        <w:rPr>
          <w:rFonts w:ascii="Times New Roman" w:hAnsi="Times New Roman" w:cs="Times New Roman"/>
          <w:sz w:val="26"/>
          <w:szCs w:val="26"/>
        </w:rPr>
        <w:t xml:space="preserve">pad </w:t>
      </w:r>
      <w:r w:rsidRPr="005673F2">
        <w:rPr>
          <w:rFonts w:ascii="Times New Roman" w:hAnsi="Times New Roman" w:cs="Times New Roman"/>
          <w:sz w:val="26"/>
          <w:szCs w:val="26"/>
        </w:rPr>
        <w:t>demand can be met by trucked or piped water moved into the pad</w:t>
      </w:r>
      <w:r w:rsidR="00ED5DC8" w:rsidRPr="005673F2">
        <w:rPr>
          <w:rFonts w:ascii="Times New Roman" w:hAnsi="Times New Roman" w:cs="Times New Roman"/>
          <w:sz w:val="26"/>
          <w:szCs w:val="26"/>
        </w:rPr>
        <w:t xml:space="preserve"> in addition to </w:t>
      </w:r>
      <w:r w:rsidR="003E19C4" w:rsidRPr="005673F2">
        <w:rPr>
          <w:rFonts w:ascii="Times New Roman" w:hAnsi="Times New Roman" w:cs="Times New Roman"/>
          <w:sz w:val="26"/>
          <w:szCs w:val="26"/>
        </w:rPr>
        <w:t xml:space="preserve">water in </w:t>
      </w:r>
      <w:r w:rsidR="00ED5DC8" w:rsidRPr="005673F2">
        <w:rPr>
          <w:rFonts w:ascii="Times New Roman" w:hAnsi="Times New Roman" w:cs="Times New Roman"/>
          <w:sz w:val="26"/>
          <w:szCs w:val="26"/>
        </w:rPr>
        <w:t>completion</w:t>
      </w:r>
      <w:ins w:id="300" w:author="Drouven, Markus G." w:date="2021-11-03T14:50:00Z">
        <w:r w:rsidR="007318FF">
          <w:rPr>
            <w:rFonts w:ascii="Times New Roman" w:hAnsi="Times New Roman" w:cs="Times New Roman"/>
            <w:sz w:val="26"/>
            <w:szCs w:val="26"/>
          </w:rPr>
          <w:t>s</w:t>
        </w:r>
      </w:ins>
      <w:r w:rsidR="003E19C4" w:rsidRPr="005673F2">
        <w:rPr>
          <w:rFonts w:ascii="Times New Roman" w:hAnsi="Times New Roman" w:cs="Times New Roman"/>
          <w:sz w:val="26"/>
          <w:szCs w:val="26"/>
        </w:rPr>
        <w:t xml:space="preserve"> pad</w:t>
      </w:r>
      <w:r w:rsidR="00ED5DC8" w:rsidRPr="005673F2">
        <w:rPr>
          <w:rFonts w:ascii="Times New Roman" w:hAnsi="Times New Roman" w:cs="Times New Roman"/>
          <w:sz w:val="26"/>
          <w:szCs w:val="26"/>
        </w:rPr>
        <w:t xml:space="preserve"> storage. </w:t>
      </w:r>
      <w:r w:rsidR="00D61096" w:rsidRPr="005673F2">
        <w:rPr>
          <w:rFonts w:ascii="Times New Roman" w:hAnsi="Times New Roman" w:cs="Times New Roman"/>
          <w:sz w:val="26"/>
          <w:szCs w:val="26"/>
        </w:rPr>
        <w:t>For each completion</w:t>
      </w:r>
      <w:ins w:id="301"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and for each time period, completion</w:t>
      </w:r>
      <w:ins w:id="302"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demand </w:t>
      </w:r>
      <w:r w:rsidR="003E19C4" w:rsidRPr="005673F2">
        <w:rPr>
          <w:rFonts w:ascii="Times New Roman" w:hAnsi="Times New Roman" w:cs="Times New Roman"/>
          <w:sz w:val="26"/>
          <w:szCs w:val="26"/>
        </w:rPr>
        <w:t>at the given pad</w:t>
      </w:r>
      <w:r w:rsidR="00D61096" w:rsidRPr="005673F2">
        <w:rPr>
          <w:rFonts w:ascii="Times New Roman" w:hAnsi="Times New Roman" w:cs="Times New Roman"/>
          <w:sz w:val="26"/>
          <w:szCs w:val="26"/>
        </w:rPr>
        <w:t xml:space="preserve"> is equal to the sum of </w:t>
      </w:r>
      <w:r w:rsidR="0030017A" w:rsidRPr="005673F2">
        <w:rPr>
          <w:rFonts w:ascii="Times New Roman" w:hAnsi="Times New Roman" w:cs="Times New Roman"/>
          <w:sz w:val="26"/>
          <w:szCs w:val="26"/>
        </w:rPr>
        <w:t xml:space="preserve">all </w:t>
      </w:r>
      <w:r w:rsidR="00D61096" w:rsidRPr="005673F2">
        <w:rPr>
          <w:rFonts w:ascii="Times New Roman" w:hAnsi="Times New Roman" w:cs="Times New Roman"/>
          <w:sz w:val="26"/>
          <w:szCs w:val="26"/>
        </w:rPr>
        <w:t xml:space="preserve">piped and trucked water moved into </w:t>
      </w:r>
      <w:r w:rsidR="003E19C4" w:rsidRPr="005673F2">
        <w:rPr>
          <w:rFonts w:ascii="Times New Roman" w:hAnsi="Times New Roman" w:cs="Times New Roman"/>
          <w:sz w:val="26"/>
          <w:szCs w:val="26"/>
        </w:rPr>
        <w:t>the</w:t>
      </w:r>
      <w:r w:rsidR="00D61096" w:rsidRPr="005673F2">
        <w:rPr>
          <w:rFonts w:ascii="Times New Roman" w:hAnsi="Times New Roman" w:cs="Times New Roman"/>
          <w:sz w:val="26"/>
          <w:szCs w:val="26"/>
        </w:rPr>
        <w:t xml:space="preserve"> completion</w:t>
      </w:r>
      <w:ins w:id="303" w:author="Drouven, Markus G." w:date="2021-11-03T14:51:00Z">
        <w:r w:rsidR="007318FF">
          <w:rPr>
            <w:rFonts w:ascii="Times New Roman" w:hAnsi="Times New Roman" w:cs="Times New Roman"/>
            <w:sz w:val="26"/>
            <w:szCs w:val="26"/>
          </w:rPr>
          <w:t>s</w:t>
        </w:r>
      </w:ins>
      <w:r w:rsidR="00D61096" w:rsidRPr="005673F2">
        <w:rPr>
          <w:rFonts w:ascii="Times New Roman" w:hAnsi="Times New Roman" w:cs="Times New Roman"/>
          <w:sz w:val="26"/>
          <w:szCs w:val="26"/>
        </w:rPr>
        <w:t xml:space="preserve"> pad plus water removed from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minus water put into </w:t>
      </w:r>
      <w:r w:rsidR="00C64F29" w:rsidRPr="005673F2">
        <w:rPr>
          <w:rFonts w:ascii="Times New Roman" w:hAnsi="Times New Roman" w:cs="Times New Roman"/>
          <w:sz w:val="26"/>
          <w:szCs w:val="26"/>
        </w:rPr>
        <w:t xml:space="preserve">the pad </w:t>
      </w:r>
      <w:r w:rsidR="00D61096" w:rsidRPr="005673F2">
        <w:rPr>
          <w:rFonts w:ascii="Times New Roman" w:hAnsi="Times New Roman" w:cs="Times New Roman"/>
          <w:sz w:val="26"/>
          <w:szCs w:val="26"/>
        </w:rPr>
        <w:t xml:space="preserve">storage plus </w:t>
      </w:r>
      <w:ins w:id="304" w:author="Drouven, Markus G." w:date="2021-11-03T14:51:00Z">
        <w:r w:rsidR="007318FF">
          <w:rPr>
            <w:rFonts w:ascii="Times New Roman" w:hAnsi="Times New Roman" w:cs="Times New Roman"/>
            <w:sz w:val="26"/>
            <w:szCs w:val="26"/>
          </w:rPr>
          <w:t xml:space="preserve">a </w:t>
        </w:r>
      </w:ins>
      <w:r w:rsidR="00D61096" w:rsidRPr="005673F2">
        <w:rPr>
          <w:rFonts w:ascii="Times New Roman" w:hAnsi="Times New Roman" w:cs="Times New Roman"/>
          <w:sz w:val="26"/>
          <w:szCs w:val="26"/>
        </w:rPr>
        <w:t>slack.</w:t>
      </w:r>
      <w:bookmarkEnd w:id="298"/>
      <w:r w:rsidR="00D61096" w:rsidRPr="005673F2">
        <w:rPr>
          <w:rFonts w:ascii="Times New Roman" w:hAnsi="Times New Roman" w:cs="Times New Roman"/>
          <w:sz w:val="26"/>
          <w:szCs w:val="26"/>
        </w:rPr>
        <w:t xml:space="preserve"> </w:t>
      </w:r>
    </w:p>
    <w:p w14:paraId="2CBFEB2C" w14:textId="77777777" w:rsidR="00D61096" w:rsidRPr="008041EC" w:rsidRDefault="00D61096" w:rsidP="00336E38">
      <w:pPr>
        <w:ind w:left="2880" w:hanging="2880"/>
        <w:rPr>
          <w:rFonts w:ascii="Times New Roman" w:eastAsiaTheme="minorEastAsia" w:hAnsi="Times New Roman" w:cs="Times New Roman"/>
          <w:sz w:val="26"/>
          <w:szCs w:val="26"/>
        </w:rPr>
      </w:pPr>
    </w:p>
    <w:p w14:paraId="5FA26937" w14:textId="3138E054" w:rsidR="00506E10" w:rsidRPr="008041EC" w:rsidRDefault="00F4233B"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γ</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oMath>
      </m:oMathPara>
    </w:p>
    <w:p w14:paraId="273EF101" w14:textId="5EC250CB" w:rsidR="00506E10"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7215EF07" w:rsidR="00842ACF" w:rsidRPr="008041EC"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E7FDE3F" w14:textId="77777777" w:rsidR="00F35FA1" w:rsidRPr="008041EC" w:rsidRDefault="00F35FA1" w:rsidP="00506E10">
      <w:pPr>
        <w:rPr>
          <w:rFonts w:ascii="Times New Roman" w:eastAsiaTheme="minorEastAsia" w:hAnsi="Times New Roman" w:cs="Times New Roman"/>
          <w:sz w:val="26"/>
          <w:szCs w:val="26"/>
        </w:rPr>
      </w:pPr>
    </w:p>
    <w:p w14:paraId="4296B43F" w14:textId="3666AEC0" w:rsidR="003F080E" w:rsidRDefault="003F080E" w:rsidP="003F080E">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Storage Balance</w:t>
      </w:r>
    </w:p>
    <w:p w14:paraId="7B6A109F" w14:textId="0BDB5F51" w:rsidR="00714B41" w:rsidRPr="005673F2" w:rsidRDefault="00D77FB1">
      <w:pPr>
        <w:pStyle w:val="CommentText"/>
        <w:jc w:val="both"/>
        <w:rPr>
          <w:rFonts w:ascii="Times New Roman" w:hAnsi="Times New Roman" w:cs="Times New Roman"/>
          <w:sz w:val="26"/>
          <w:szCs w:val="26"/>
        </w:rPr>
        <w:pPrChange w:id="305" w:author="Drouven, Markus G." w:date="2021-11-03T14:53:00Z">
          <w:pPr>
            <w:pStyle w:val="CommentText"/>
          </w:pPr>
        </w:pPrChange>
      </w:pPr>
      <w:r w:rsidRPr="005673F2">
        <w:rPr>
          <w:rFonts w:ascii="Times New Roman" w:hAnsi="Times New Roman" w:cs="Times New Roman"/>
          <w:sz w:val="26"/>
          <w:szCs w:val="26"/>
        </w:rPr>
        <w:t>Sets the storage level at the completion</w:t>
      </w:r>
      <w:ins w:id="306" w:author="Melody Shellman" w:date="2021-11-05T14:11:00Z">
        <w:r w:rsidR="00637D41">
          <w:rPr>
            <w:rFonts w:ascii="Times New Roman" w:hAnsi="Times New Roman" w:cs="Times New Roman"/>
            <w:sz w:val="26"/>
            <w:szCs w:val="26"/>
          </w:rPr>
          <w:t>s</w:t>
        </w:r>
      </w:ins>
      <w:r w:rsidRPr="005673F2">
        <w:rPr>
          <w:rFonts w:ascii="Times New Roman" w:hAnsi="Times New Roman" w:cs="Times New Roman"/>
          <w:sz w:val="26"/>
          <w:szCs w:val="26"/>
        </w:rPr>
        <w:t xml:space="preserve"> pad. </w:t>
      </w:r>
      <w:r w:rsidR="00714B41" w:rsidRPr="005673F2">
        <w:rPr>
          <w:rFonts w:ascii="Times New Roman" w:hAnsi="Times New Roman" w:cs="Times New Roman"/>
          <w:sz w:val="26"/>
          <w:szCs w:val="26"/>
        </w:rPr>
        <w:t>For each completion</w:t>
      </w:r>
      <w:ins w:id="307" w:author="Drouven, Markus G." w:date="2021-11-03T14:51:00Z">
        <w:r w:rsidR="007318FF">
          <w:rPr>
            <w:rFonts w:ascii="Times New Roman" w:hAnsi="Times New Roman" w:cs="Times New Roman"/>
            <w:sz w:val="26"/>
            <w:szCs w:val="26"/>
          </w:rPr>
          <w:t>s</w:t>
        </w:r>
      </w:ins>
      <w:r w:rsidR="00714B41" w:rsidRPr="005673F2">
        <w:rPr>
          <w:rFonts w:ascii="Times New Roman" w:hAnsi="Times New Roman" w:cs="Times New Roman"/>
          <w:sz w:val="26"/>
          <w:szCs w:val="26"/>
        </w:rPr>
        <w:t xml:space="preserve"> pad and</w:t>
      </w:r>
      <w:r w:rsidR="00C64F29" w:rsidRPr="005673F2">
        <w:rPr>
          <w:rFonts w:ascii="Times New Roman" w:hAnsi="Times New Roman" w:cs="Times New Roman"/>
          <w:sz w:val="26"/>
          <w:szCs w:val="26"/>
        </w:rPr>
        <w:t xml:space="preserve"> for each</w:t>
      </w:r>
      <w:r w:rsidR="00714B41" w:rsidRPr="005673F2">
        <w:rPr>
          <w:rFonts w:ascii="Times New Roman" w:hAnsi="Times New Roman" w:cs="Times New Roman"/>
          <w:sz w:val="26"/>
          <w:szCs w:val="26"/>
        </w:rPr>
        <w:t xml:space="preserve"> time period</w:t>
      </w:r>
      <w:r w:rsidR="00C64F29" w:rsidRPr="005673F2">
        <w:rPr>
          <w:rFonts w:ascii="Times New Roman" w:hAnsi="Times New Roman" w:cs="Times New Roman"/>
          <w:sz w:val="26"/>
          <w:szCs w:val="26"/>
        </w:rPr>
        <w:t xml:space="preserve">, </w:t>
      </w:r>
      <w:r w:rsidR="00CB23ED" w:rsidRPr="005673F2">
        <w:rPr>
          <w:rFonts w:ascii="Times New Roman" w:hAnsi="Times New Roman" w:cs="Times New Roman"/>
          <w:sz w:val="26"/>
          <w:szCs w:val="26"/>
        </w:rPr>
        <w:t>completion</w:t>
      </w:r>
      <w:ins w:id="308" w:author="Drouven, Markus G." w:date="2021-11-03T14:51:00Z">
        <w:r w:rsidR="007318FF">
          <w:rPr>
            <w:rFonts w:ascii="Times New Roman" w:hAnsi="Times New Roman" w:cs="Times New Roman"/>
            <w:sz w:val="26"/>
            <w:szCs w:val="26"/>
          </w:rPr>
          <w:t>s</w:t>
        </w:r>
      </w:ins>
      <w:r w:rsidR="00CB23ED" w:rsidRPr="005673F2">
        <w:rPr>
          <w:rFonts w:ascii="Times New Roman" w:hAnsi="Times New Roman" w:cs="Times New Roman"/>
          <w:sz w:val="26"/>
          <w:szCs w:val="26"/>
        </w:rPr>
        <w:t xml:space="preserve"> pad storage is equal to storage in last time period plus water put in minus water removed</w:t>
      </w:r>
      <w:r w:rsidR="00714B41" w:rsidRPr="005673F2">
        <w:rPr>
          <w:rFonts w:ascii="Times New Roman" w:hAnsi="Times New Roman" w:cs="Times New Roman"/>
          <w:sz w:val="26"/>
          <w:szCs w:val="26"/>
        </w:rPr>
        <w:t xml:space="preserve">. </w:t>
      </w:r>
      <w:r w:rsidR="00272067" w:rsidRPr="005673F2">
        <w:rPr>
          <w:rFonts w:ascii="Times New Roman" w:hAnsi="Times New Roman" w:cs="Times New Roman"/>
          <w:sz w:val="26"/>
          <w:szCs w:val="26"/>
        </w:rPr>
        <w:t xml:space="preserve">If it is the first time period, the pad storage </w:t>
      </w:r>
      <w:r w:rsidR="00CB23ED" w:rsidRPr="005673F2">
        <w:rPr>
          <w:rFonts w:ascii="Times New Roman" w:hAnsi="Times New Roman" w:cs="Times New Roman"/>
          <w:sz w:val="26"/>
          <w:szCs w:val="26"/>
        </w:rPr>
        <w:t xml:space="preserve">is </w:t>
      </w:r>
      <w:r w:rsidR="00272067" w:rsidRPr="005673F2">
        <w:rPr>
          <w:rFonts w:ascii="Times New Roman" w:hAnsi="Times New Roman" w:cs="Times New Roman"/>
          <w:sz w:val="26"/>
          <w:szCs w:val="26"/>
        </w:rPr>
        <w:t xml:space="preserve">the initial pad storage. </w:t>
      </w:r>
    </w:p>
    <w:p w14:paraId="1C4AC4BC" w14:textId="77777777" w:rsidR="00714B41" w:rsidRPr="008041EC" w:rsidRDefault="00714B41" w:rsidP="003F080E">
      <w:pPr>
        <w:ind w:left="2880" w:hanging="2880"/>
        <w:rPr>
          <w:rFonts w:ascii="Times New Roman" w:eastAsiaTheme="minorEastAsia" w:hAnsi="Times New Roman" w:cs="Times New Roman"/>
          <w:sz w:val="26"/>
          <w:szCs w:val="26"/>
        </w:rPr>
      </w:pPr>
    </w:p>
    <w:p w14:paraId="2A8DB6AB" w14:textId="77777777" w:rsidR="003F080E" w:rsidRPr="008041EC" w:rsidRDefault="00F4233B"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p,t=1</m:t>
              </m:r>
            </m:sub>
            <m:sup>
              <m:r>
                <w:rPr>
                  <w:rFonts w:ascii="Cambria Math" w:eastAsiaTheme="minorEastAsia" w:hAnsi="Cambria Math"/>
                  <w:color w:val="00B05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p,t-1</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StorageIn</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StorageOut</m:t>
              </m:r>
            </m:sup>
          </m:sSubSup>
        </m:oMath>
      </m:oMathPara>
    </w:p>
    <w:p w14:paraId="19A59989" w14:textId="77777777" w:rsidR="003F080E" w:rsidRPr="008041EC" w:rsidRDefault="003F080E" w:rsidP="003F080E">
      <w:pPr>
        <w:jc w:val="center"/>
        <w:rPr>
          <w:rFonts w:ascii="Times New Roman" w:eastAsiaTheme="minorEastAsia" w:hAnsi="Times New Roman" w:cs="Times New Roman"/>
          <w:b/>
          <w:sz w:val="26"/>
          <w:szCs w:val="26"/>
        </w:rPr>
      </w:pPr>
    </w:p>
    <w:p w14:paraId="00FFE754"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∀p∈CP,t∈T</m:t>
          </m:r>
        </m:oMath>
      </m:oMathPara>
    </w:p>
    <w:p w14:paraId="745A2AB9" w14:textId="77777777" w:rsidR="003F080E" w:rsidRPr="008041EC" w:rsidRDefault="003F080E" w:rsidP="003F080E">
      <w:pPr>
        <w:ind w:left="2880" w:hanging="2880"/>
        <w:rPr>
          <w:rFonts w:ascii="Times New Roman" w:eastAsiaTheme="minorEastAsia" w:hAnsi="Times New Roman" w:cs="Times New Roman"/>
          <w:sz w:val="26"/>
          <w:szCs w:val="26"/>
        </w:rPr>
      </w:pPr>
    </w:p>
    <w:p w14:paraId="4225F7AA" w14:textId="22CBCE5C" w:rsidR="003F080E" w:rsidRDefault="003F080E" w:rsidP="003F080E">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Storage Capacity </w:t>
      </w:r>
    </w:p>
    <w:p w14:paraId="7FB85D16" w14:textId="14D33A3D" w:rsidR="00714B41" w:rsidRPr="00261C10" w:rsidRDefault="00714B41">
      <w:pPr>
        <w:jc w:val="both"/>
        <w:rPr>
          <w:rFonts w:ascii="Times New Roman" w:eastAsiaTheme="minorEastAsia" w:hAnsi="Times New Roman" w:cs="Times New Roman"/>
          <w:b/>
          <w:sz w:val="26"/>
          <w:szCs w:val="26"/>
        </w:rPr>
        <w:pPrChange w:id="309" w:author="Drouven, Markus G." w:date="2021-11-03T14:53:00Z">
          <w:pPr/>
        </w:pPrChange>
      </w:pPr>
      <w:r w:rsidRPr="005673F2">
        <w:rPr>
          <w:rFonts w:ascii="Times New Roman" w:hAnsi="Times New Roman" w:cs="Times New Roman"/>
          <w:sz w:val="26"/>
          <w:szCs w:val="26"/>
        </w:rPr>
        <w:t>The storage at each completion</w:t>
      </w:r>
      <w:ins w:id="310"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must always be at or below its capacity in every time period.</w:t>
      </w:r>
    </w:p>
    <w:p w14:paraId="459B0EE6" w14:textId="17010A36" w:rsidR="003F080E" w:rsidRPr="008041EC" w:rsidRDefault="00F4233B"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DF18718" w14:textId="77777777" w:rsidR="006A0DC6" w:rsidRPr="008041EC" w:rsidRDefault="006A0DC6" w:rsidP="003F080E">
      <w:pPr>
        <w:jc w:val="center"/>
        <w:rPr>
          <w:rFonts w:ascii="Times New Roman" w:eastAsiaTheme="minorEastAsia" w:hAnsi="Times New Roman" w:cs="Times New Roman"/>
          <w:sz w:val="26"/>
          <w:szCs w:val="26"/>
        </w:rPr>
      </w:pPr>
    </w:p>
    <w:p w14:paraId="689754BC" w14:textId="77777777" w:rsidR="003F080E" w:rsidRPr="008041EC"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8041EC" w:rsidRDefault="003F080E" w:rsidP="003F080E">
      <w:pPr>
        <w:jc w:val="center"/>
        <w:rPr>
          <w:rFonts w:ascii="Times New Roman" w:eastAsiaTheme="minorEastAsia" w:hAnsi="Times New Roman" w:cs="Times New Roman"/>
          <w:b/>
          <w:sz w:val="26"/>
          <w:szCs w:val="26"/>
        </w:rPr>
      </w:pPr>
    </w:p>
    <w:p w14:paraId="16E84D67" w14:textId="0E81B2AE" w:rsidR="003F080E" w:rsidRDefault="003F080E" w:rsidP="003F080E">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Terminal Completions Pad Storage Level</w:t>
      </w:r>
    </w:p>
    <w:p w14:paraId="5A628BE3" w14:textId="119D5990" w:rsidR="00714B41" w:rsidRPr="005673F2" w:rsidRDefault="00714B41" w:rsidP="003F080E">
      <w:pPr>
        <w:rPr>
          <w:rFonts w:ascii="Times New Roman" w:hAnsi="Times New Roman" w:cs="Times New Roman"/>
          <w:sz w:val="26"/>
          <w:szCs w:val="26"/>
        </w:rPr>
      </w:pPr>
      <w:r w:rsidRPr="005673F2">
        <w:rPr>
          <w:rFonts w:ascii="Times New Roman" w:hAnsi="Times New Roman" w:cs="Times New Roman"/>
          <w:sz w:val="26"/>
          <w:szCs w:val="26"/>
        </w:rPr>
        <w:t>The storage in the last period must be at or below its terminal storage level.</w:t>
      </w:r>
    </w:p>
    <w:p w14:paraId="68EE2615" w14:textId="77777777" w:rsidR="003F080E" w:rsidRPr="008041EC" w:rsidRDefault="00F4233B" w:rsidP="003F080E">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p,t=T</m:t>
              </m:r>
            </m:sub>
            <m:sup>
              <m:r>
                <w:rPr>
                  <w:rFonts w:ascii="Cambria Math" w:eastAsiaTheme="minorEastAsia" w:hAnsi="Cambria Math"/>
                  <w:color w:val="C00000"/>
                  <w:kern w:val="24"/>
                  <w:sz w:val="26"/>
                  <w:szCs w:val="26"/>
                </w:rPr>
                <m:t>PadStorage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PadStorage</m:t>
              </m:r>
            </m:sup>
          </m:sSubSup>
        </m:oMath>
      </m:oMathPara>
    </w:p>
    <w:p w14:paraId="1337E047" w14:textId="77777777" w:rsidR="003F080E" w:rsidRPr="008041EC" w:rsidRDefault="003F080E" w:rsidP="003F080E">
      <w:pPr>
        <w:jc w:val="center"/>
        <w:rPr>
          <w:rFonts w:ascii="Times New Roman" w:eastAsiaTheme="minorEastAsia" w:hAnsi="Times New Roman" w:cs="Times New Roman"/>
          <w:sz w:val="26"/>
          <w:szCs w:val="26"/>
        </w:rPr>
      </w:pPr>
    </w:p>
    <w:p w14:paraId="61A3C5CE" w14:textId="644090DF" w:rsidR="003F080E" w:rsidRPr="008041EC" w:rsidRDefault="003F080E" w:rsidP="00C27EAF">
      <w:pPr>
        <w:jc w:val="center"/>
        <w:rPr>
          <w:rFonts w:ascii="Times New Roman" w:eastAsiaTheme="minorEastAsia" w:hAnsi="Times New Roman" w:cs="Times New Roman"/>
          <w:sz w:val="26"/>
          <w:szCs w:val="26"/>
        </w:rPr>
      </w:pPr>
      <m:oMath>
        <m:r>
          <w:rPr>
            <w:rFonts w:ascii="Cambria Math" w:eastAsiaTheme="minorEastAsia" w:hAnsi="Cambria Math" w:cs="Times New Roman"/>
            <w:sz w:val="26"/>
            <w:szCs w:val="26"/>
          </w:rPr>
          <m:t>∀p∈CP,t∈</m:t>
        </m:r>
      </m:oMath>
      <w:r w:rsidR="00C27EAF">
        <w:rPr>
          <w:rFonts w:ascii="Times New Roman" w:eastAsiaTheme="minorEastAsia" w:hAnsi="Times New Roman" w:cs="Times New Roman"/>
          <w:sz w:val="26"/>
          <w:szCs w:val="26"/>
        </w:rPr>
        <w:t>T</w:t>
      </w:r>
    </w:p>
    <w:p w14:paraId="03710F8D" w14:textId="27ADCD14" w:rsidR="00143179" w:rsidRDefault="00143179"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Freshwater Sourcing Capacity</w:t>
      </w:r>
    </w:p>
    <w:p w14:paraId="51A14CA2" w14:textId="27621C83" w:rsidR="00714B41" w:rsidRPr="005673F2" w:rsidRDefault="00D718D9" w:rsidP="00D718D9">
      <w:pPr>
        <w:rPr>
          <w:rFonts w:ascii="Times New Roman" w:hAnsi="Times New Roman" w:cs="Times New Roman"/>
          <w:sz w:val="26"/>
          <w:szCs w:val="26"/>
        </w:rPr>
      </w:pPr>
      <w:r w:rsidRPr="005673F2">
        <w:rPr>
          <w:rFonts w:ascii="Times New Roman" w:hAnsi="Times New Roman" w:cs="Times New Roman"/>
          <w:sz w:val="26"/>
          <w:szCs w:val="26"/>
        </w:rPr>
        <w:t>For each freshwater source and each time period, t</w:t>
      </w:r>
      <w:r w:rsidR="00714B41" w:rsidRPr="005673F2">
        <w:rPr>
          <w:rFonts w:ascii="Times New Roman" w:hAnsi="Times New Roman" w:cs="Times New Roman"/>
          <w:sz w:val="26"/>
          <w:szCs w:val="26"/>
        </w:rPr>
        <w:t>he outgoing water from the freshwater source is below the freshwater capacity.</w:t>
      </w:r>
    </w:p>
    <w:p w14:paraId="448805C0" w14:textId="3D7B5380" w:rsidR="00143179" w:rsidRPr="00822E2C" w:rsidRDefault="00143179" w:rsidP="00143179">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f,t</m:t>
              </m:r>
            </m:sub>
            <m:sup>
              <m:r>
                <w:rPr>
                  <w:rFonts w:ascii="Cambria Math" w:eastAsiaTheme="minorEastAsia" w:hAnsi="Cambria Math"/>
                  <w:color w:val="00B050"/>
                  <w:kern w:val="24"/>
                  <w:sz w:val="26"/>
                  <w:szCs w:val="26"/>
                </w:rPr>
                <m:t>Freshwater</m:t>
              </m:r>
            </m:sup>
          </m:sSubSup>
        </m:oMath>
      </m:oMathPara>
    </w:p>
    <w:p w14:paraId="31517E74" w14:textId="77777777" w:rsidR="00143179" w:rsidRPr="00647BA2" w:rsidRDefault="00143179" w:rsidP="00143179">
      <w:pPr>
        <w:ind w:left="2880" w:hanging="2880"/>
        <w:rPr>
          <w:rFonts w:ascii="Cambria Math" w:eastAsiaTheme="minorEastAsia" w:hAnsi="Cambria Math"/>
          <w:i/>
          <w:color w:val="C00000"/>
          <w:kern w:val="24"/>
          <w:sz w:val="26"/>
          <w:szCs w:val="26"/>
        </w:rPr>
      </w:pPr>
    </w:p>
    <w:p w14:paraId="1E6CEA9B" w14:textId="40D01D37" w:rsidR="00143179" w:rsidRPr="008041EC"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8041EC" w:rsidRDefault="003E528D" w:rsidP="00143179">
      <w:pPr>
        <w:rPr>
          <w:rFonts w:ascii="Times New Roman" w:eastAsiaTheme="minorEastAsia" w:hAnsi="Times New Roman" w:cs="Times New Roman"/>
          <w:sz w:val="26"/>
          <w:szCs w:val="26"/>
        </w:rPr>
      </w:pPr>
    </w:p>
    <w:p w14:paraId="1C01E18F" w14:textId="2A16C32B" w:rsidR="003E528D" w:rsidRDefault="003E528D" w:rsidP="00143179">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w:t>
      </w:r>
      <w:r w:rsidR="00621C57" w:rsidRPr="008041EC">
        <w:rPr>
          <w:rFonts w:ascii="Times New Roman" w:eastAsiaTheme="minorEastAsia" w:hAnsi="Times New Roman" w:cs="Times New Roman"/>
          <w:b/>
          <w:sz w:val="26"/>
          <w:szCs w:val="26"/>
        </w:rPr>
        <w:t xml:space="preserve">Truck </w:t>
      </w:r>
      <w:r w:rsidRPr="008041EC">
        <w:rPr>
          <w:rFonts w:ascii="Times New Roman" w:eastAsiaTheme="minorEastAsia" w:hAnsi="Times New Roman" w:cs="Times New Roman"/>
          <w:b/>
          <w:sz w:val="26"/>
          <w:szCs w:val="26"/>
        </w:rPr>
        <w:t>Offloading Capacity</w:t>
      </w:r>
    </w:p>
    <w:p w14:paraId="464A084F" w14:textId="113A3D9B" w:rsidR="00714B41" w:rsidRPr="005673F2" w:rsidRDefault="00714B41" w:rsidP="00143179">
      <w:pPr>
        <w:rPr>
          <w:rFonts w:ascii="Times New Roman" w:hAnsi="Times New Roman" w:cs="Times New Roman"/>
          <w:sz w:val="26"/>
          <w:szCs w:val="26"/>
        </w:rPr>
      </w:pPr>
      <w:r w:rsidRPr="005673F2">
        <w:rPr>
          <w:rFonts w:ascii="Times New Roman" w:hAnsi="Times New Roman" w:cs="Times New Roman"/>
          <w:sz w:val="26"/>
          <w:szCs w:val="26"/>
        </w:rPr>
        <w:t>For each completion</w:t>
      </w:r>
      <w:ins w:id="311" w:author="Drouven, Markus G." w:date="2021-11-03T14:51:00Z">
        <w:r w:rsidR="007318FF">
          <w:rPr>
            <w:rFonts w:ascii="Times New Roman" w:hAnsi="Times New Roman" w:cs="Times New Roman"/>
            <w:sz w:val="26"/>
            <w:szCs w:val="26"/>
          </w:rPr>
          <w:t>s</w:t>
        </w:r>
      </w:ins>
      <w:r w:rsidRPr="005673F2">
        <w:rPr>
          <w:rFonts w:ascii="Times New Roman" w:hAnsi="Times New Roman" w:cs="Times New Roman"/>
          <w:sz w:val="26"/>
          <w:szCs w:val="26"/>
        </w:rPr>
        <w:t xml:space="preserve"> pad and time period</w:t>
      </w:r>
      <w:r w:rsidR="00D718D9" w:rsidRPr="005673F2">
        <w:rPr>
          <w:rFonts w:ascii="Times New Roman" w:hAnsi="Times New Roman" w:cs="Times New Roman"/>
          <w:sz w:val="26"/>
          <w:szCs w:val="26"/>
        </w:rPr>
        <w:t>, t</w:t>
      </w:r>
      <w:r w:rsidRPr="005673F2">
        <w:rPr>
          <w:rFonts w:ascii="Times New Roman" w:hAnsi="Times New Roman" w:cs="Times New Roman"/>
          <w:sz w:val="26"/>
          <w:szCs w:val="26"/>
        </w:rPr>
        <w:t xml:space="preserve">he volume of water being trucked into the </w:t>
      </w:r>
      <w:del w:id="312" w:author="Drouven, Markus G." w:date="2021-11-03T14:51:00Z">
        <w:r w:rsidRPr="005673F2" w:rsidDel="007318FF">
          <w:rPr>
            <w:rFonts w:ascii="Times New Roman" w:hAnsi="Times New Roman" w:cs="Times New Roman"/>
            <w:sz w:val="26"/>
            <w:szCs w:val="26"/>
          </w:rPr>
          <w:delText>completion</w:delText>
        </w:r>
      </w:del>
      <w:ins w:id="313"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must be below the trucking offloading capacity.</w:t>
      </w:r>
    </w:p>
    <w:p w14:paraId="2F0CE33C" w14:textId="27FD3D92" w:rsidR="003E528D" w:rsidRPr="008041EC"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Offloading,Pad</m:t>
              </m:r>
            </m:sup>
          </m:sSubSup>
        </m:oMath>
      </m:oMathPara>
    </w:p>
    <w:p w14:paraId="1C7634B7" w14:textId="77777777" w:rsidR="003E528D" w:rsidRPr="008041EC" w:rsidRDefault="003E528D" w:rsidP="00F35FA1">
      <w:pPr>
        <w:rPr>
          <w:rFonts w:ascii="Times New Roman" w:eastAsiaTheme="minorEastAsia" w:hAnsi="Times New Roman" w:cs="Times New Roman"/>
          <w:sz w:val="26"/>
          <w:szCs w:val="26"/>
        </w:rPr>
      </w:pPr>
    </w:p>
    <w:p w14:paraId="7DD101A1" w14:textId="57F4CAC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143A91B7" w14:textId="77777777" w:rsidR="00895B30" w:rsidRPr="008041EC" w:rsidRDefault="00895B30" w:rsidP="003E528D">
      <w:pPr>
        <w:rPr>
          <w:rFonts w:ascii="Times New Roman" w:eastAsiaTheme="minorEastAsia" w:hAnsi="Times New Roman" w:cs="Times New Roman"/>
          <w:sz w:val="26"/>
          <w:szCs w:val="26"/>
        </w:rPr>
      </w:pPr>
    </w:p>
    <w:p w14:paraId="3F22F756" w14:textId="397EEE6A" w:rsidR="009C1B05" w:rsidRPr="008041EC" w:rsidRDefault="009C1B05"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Pad Processing </w:t>
      </w:r>
      <w:commentRangeStart w:id="314"/>
      <w:r w:rsidRPr="008041EC">
        <w:rPr>
          <w:rFonts w:ascii="Times New Roman" w:eastAsiaTheme="minorEastAsia" w:hAnsi="Times New Roman" w:cs="Times New Roman"/>
          <w:b/>
          <w:sz w:val="26"/>
          <w:szCs w:val="26"/>
        </w:rPr>
        <w:t>Capacity</w:t>
      </w:r>
      <w:commentRangeEnd w:id="314"/>
      <w:r w:rsidR="0060104F">
        <w:rPr>
          <w:rStyle w:val="CommentReference"/>
        </w:rPr>
        <w:commentReference w:id="314"/>
      </w:r>
    </w:p>
    <w:p w14:paraId="558D25FC" w14:textId="54AD5440" w:rsidR="009C1B05" w:rsidRPr="005673F2" w:rsidRDefault="004271D5" w:rsidP="003E528D">
      <w:pPr>
        <w:rPr>
          <w:rFonts w:ascii="Times New Roman" w:hAnsi="Times New Roman" w:cs="Times New Roman"/>
          <w:sz w:val="26"/>
          <w:szCs w:val="26"/>
        </w:rPr>
      </w:pPr>
      <w:r w:rsidRPr="005673F2">
        <w:rPr>
          <w:rFonts w:ascii="Times New Roman" w:hAnsi="Times New Roman" w:cs="Times New Roman"/>
          <w:sz w:val="26"/>
          <w:szCs w:val="26"/>
        </w:rPr>
        <w:t xml:space="preserve">For each </w:t>
      </w:r>
      <w:del w:id="315" w:author="Drouven, Markus G." w:date="2021-11-03T14:51:00Z">
        <w:r w:rsidRPr="005673F2" w:rsidDel="007318FF">
          <w:rPr>
            <w:rFonts w:ascii="Times New Roman" w:hAnsi="Times New Roman" w:cs="Times New Roman"/>
            <w:sz w:val="26"/>
            <w:szCs w:val="26"/>
          </w:rPr>
          <w:delText>completion</w:delText>
        </w:r>
      </w:del>
      <w:ins w:id="316" w:author="Drouven, Markus G." w:date="2021-11-03T14:51:00Z">
        <w:r w:rsidR="007318FF">
          <w:rPr>
            <w:rFonts w:ascii="Times New Roman" w:hAnsi="Times New Roman" w:cs="Times New Roman"/>
            <w:sz w:val="26"/>
            <w:szCs w:val="26"/>
          </w:rPr>
          <w:t>completions</w:t>
        </w:r>
      </w:ins>
      <w:r w:rsidRPr="005673F2">
        <w:rPr>
          <w:rFonts w:ascii="Times New Roman" w:hAnsi="Times New Roman" w:cs="Times New Roman"/>
          <w:sz w:val="26"/>
          <w:szCs w:val="26"/>
        </w:rPr>
        <w:t xml:space="preserve"> pad and time period</w:t>
      </w:r>
      <w:r w:rsidR="00676829" w:rsidRPr="005673F2">
        <w:rPr>
          <w:rFonts w:ascii="Times New Roman" w:hAnsi="Times New Roman" w:cs="Times New Roman"/>
          <w:sz w:val="26"/>
          <w:szCs w:val="26"/>
        </w:rPr>
        <w:t>, t</w:t>
      </w:r>
      <w:r w:rsidRPr="005673F2">
        <w:rPr>
          <w:rFonts w:ascii="Times New Roman" w:hAnsi="Times New Roman" w:cs="Times New Roman"/>
          <w:sz w:val="26"/>
          <w:szCs w:val="26"/>
        </w:rPr>
        <w:t>he volume of water</w:t>
      </w:r>
      <w:r w:rsidR="00AC565A" w:rsidRPr="005673F2">
        <w:rPr>
          <w:rFonts w:ascii="Times New Roman" w:hAnsi="Times New Roman" w:cs="Times New Roman"/>
          <w:sz w:val="26"/>
          <w:szCs w:val="26"/>
        </w:rPr>
        <w:t xml:space="preserve"> (excluding freshwater)</w:t>
      </w:r>
      <w:r w:rsidRPr="005673F2">
        <w:rPr>
          <w:rFonts w:ascii="Times New Roman" w:hAnsi="Times New Roman" w:cs="Times New Roman"/>
          <w:sz w:val="26"/>
          <w:szCs w:val="26"/>
        </w:rPr>
        <w:t xml:space="preserve"> coming in must be below the processing limit. </w:t>
      </w:r>
    </w:p>
    <w:p w14:paraId="70B6D5C4" w14:textId="44E5E9DE" w:rsidR="009C1B05" w:rsidRPr="008041EC" w:rsidRDefault="00F4233B"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p</m:t>
              </m:r>
            </m:sub>
            <m:sup>
              <m:r>
                <w:rPr>
                  <w:rFonts w:ascii="Cambria Math" w:eastAsiaTheme="minorEastAsia" w:hAnsi="Cambria Math"/>
                  <w:color w:val="00B050"/>
                  <w:kern w:val="24"/>
                  <w:sz w:val="26"/>
                  <w:szCs w:val="26"/>
                </w:rPr>
                <m:t>Processing, Pad</m:t>
              </m:r>
            </m:sup>
          </m:sSubSup>
        </m:oMath>
      </m:oMathPara>
    </w:p>
    <w:p w14:paraId="3FB675DE" w14:textId="2B56577E" w:rsidR="009C1B05" w:rsidRPr="008041EC" w:rsidRDefault="000444D9" w:rsidP="003E528D">
      <w:pPr>
        <w:rPr>
          <w:rFonts w:ascii="Times New Roman" w:eastAsiaTheme="minorEastAsia" w:hAnsi="Times New Roman" w:cs="Times New Roman"/>
          <w:b/>
          <w:sz w:val="26"/>
          <w:szCs w:val="26"/>
        </w:rPr>
      </w:pPr>
      <m:oMathPara>
        <m:oMath>
          <m:r>
            <w:rPr>
              <w:rFonts w:ascii="Cambria Math" w:eastAsiaTheme="minorEastAsia" w:hAnsi="Cambria Math" w:cs="Times New Roman"/>
              <w:sz w:val="26"/>
              <w:szCs w:val="26"/>
            </w:rPr>
            <m:t xml:space="preserve">∀p∈CP t∈T    </m:t>
          </m:r>
        </m:oMath>
      </m:oMathPara>
    </w:p>
    <w:p w14:paraId="117A1051" w14:textId="77777777" w:rsidR="009D7D11" w:rsidRPr="008041EC" w:rsidRDefault="009D7D11" w:rsidP="009D7D11">
      <w:pPr>
        <w:rPr>
          <w:rFonts w:ascii="Times New Roman" w:eastAsiaTheme="minorEastAsia" w:hAnsi="Times New Roman" w:cs="Times New Roman"/>
          <w:bCs/>
          <w:sz w:val="26"/>
          <w:szCs w:val="26"/>
        </w:rPr>
      </w:pPr>
      <w:r w:rsidRPr="008041EC">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8041EC" w:rsidRDefault="009D7D11" w:rsidP="003E528D">
      <w:pPr>
        <w:rPr>
          <w:rFonts w:ascii="Times New Roman" w:eastAsiaTheme="minorEastAsia" w:hAnsi="Times New Roman" w:cs="Times New Roman"/>
          <w:b/>
          <w:sz w:val="26"/>
          <w:szCs w:val="26"/>
        </w:rPr>
      </w:pPr>
    </w:p>
    <w:p w14:paraId="6144B5BC" w14:textId="7E95C2DE" w:rsidR="003E528D" w:rsidRDefault="003E528D" w:rsidP="003E528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w:t>
      </w:r>
      <w:r w:rsidR="00621C57" w:rsidRPr="008041EC">
        <w:rPr>
          <w:rFonts w:ascii="Times New Roman" w:eastAsiaTheme="minorEastAsia" w:hAnsi="Times New Roman" w:cs="Times New Roman"/>
          <w:b/>
          <w:sz w:val="26"/>
          <w:szCs w:val="26"/>
        </w:rPr>
        <w:t xml:space="preserve">Site Truck </w:t>
      </w:r>
      <w:r w:rsidRPr="008041EC">
        <w:rPr>
          <w:rFonts w:ascii="Times New Roman" w:eastAsiaTheme="minorEastAsia" w:hAnsi="Times New Roman" w:cs="Times New Roman"/>
          <w:b/>
          <w:sz w:val="26"/>
          <w:szCs w:val="26"/>
        </w:rPr>
        <w:t>Offloading Capacity</w:t>
      </w:r>
    </w:p>
    <w:p w14:paraId="61D8D5F7" w14:textId="51DC72D3" w:rsidR="00AC565A" w:rsidRPr="005673F2" w:rsidRDefault="00AC565A" w:rsidP="003E528D">
      <w:pPr>
        <w:rPr>
          <w:rFonts w:ascii="Times New Roman" w:hAnsi="Times New Roman" w:cs="Times New Roman"/>
          <w:sz w:val="26"/>
          <w:szCs w:val="26"/>
        </w:rPr>
      </w:pPr>
      <w:r w:rsidRPr="005673F2">
        <w:rPr>
          <w:rFonts w:ascii="Times New Roman" w:hAnsi="Times New Roman" w:cs="Times New Roman"/>
          <w:sz w:val="26"/>
          <w:szCs w:val="26"/>
        </w:rPr>
        <w:t>For each storage site and each time period, the volume of water being trucked into the storage site must be below the trucking offloading capacity for that storage site.</w:t>
      </w:r>
    </w:p>
    <w:p w14:paraId="23023D1C" w14:textId="0CF38DC6" w:rsidR="003E528D" w:rsidRPr="008041EC" w:rsidRDefault="00F4233B"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Offloading,Storage</m:t>
              </m:r>
            </m:sup>
          </m:sSubSup>
        </m:oMath>
      </m:oMathPara>
    </w:p>
    <w:p w14:paraId="27EF21D5" w14:textId="77777777" w:rsidR="003E528D" w:rsidRPr="008041EC" w:rsidRDefault="003E528D" w:rsidP="003E528D">
      <w:pPr>
        <w:ind w:left="2880" w:hanging="2880"/>
        <w:rPr>
          <w:rFonts w:ascii="Times New Roman" w:eastAsiaTheme="minorEastAsia" w:hAnsi="Times New Roman" w:cs="Times New Roman"/>
          <w:sz w:val="26"/>
          <w:szCs w:val="26"/>
        </w:rPr>
      </w:pPr>
    </w:p>
    <w:p w14:paraId="1BF1A6DF" w14:textId="4E5AD711" w:rsidR="003E528D" w:rsidRPr="008041EC"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DEBD7BF" w14:textId="72807AB5" w:rsidR="00621C57" w:rsidRDefault="00621C57" w:rsidP="00336E38">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Storage Site Processing </w:t>
      </w:r>
      <w:commentRangeStart w:id="317"/>
      <w:r w:rsidRPr="008041EC">
        <w:rPr>
          <w:rFonts w:ascii="Times New Roman" w:eastAsiaTheme="minorEastAsia" w:hAnsi="Times New Roman" w:cs="Times New Roman"/>
          <w:b/>
          <w:sz w:val="26"/>
          <w:szCs w:val="26"/>
        </w:rPr>
        <w:t>Capacity</w:t>
      </w:r>
      <w:commentRangeEnd w:id="317"/>
      <w:r w:rsidR="0060104F">
        <w:rPr>
          <w:rStyle w:val="CommentReference"/>
        </w:rPr>
        <w:commentReference w:id="317"/>
      </w:r>
      <w:r w:rsidRPr="008041EC">
        <w:rPr>
          <w:rFonts w:ascii="Times New Roman" w:eastAsiaTheme="minorEastAsia" w:hAnsi="Times New Roman" w:cs="Times New Roman"/>
          <w:b/>
          <w:sz w:val="26"/>
          <w:szCs w:val="26"/>
        </w:rPr>
        <w:t xml:space="preserve"> </w:t>
      </w:r>
    </w:p>
    <w:p w14:paraId="573584A8" w14:textId="58332A78" w:rsidR="00940A0F" w:rsidRPr="008041EC" w:rsidRDefault="00940A0F" w:rsidP="00940A0F">
      <w:pPr>
        <w:rPr>
          <w:rFonts w:ascii="Times New Roman" w:eastAsiaTheme="minorEastAsia" w:hAnsi="Times New Roman" w:cs="Times New Roman"/>
          <w:sz w:val="26"/>
          <w:szCs w:val="26"/>
        </w:rPr>
      </w:pPr>
      <w:r w:rsidRPr="00940A0F">
        <w:rPr>
          <w:rFonts w:ascii="Times New Roman" w:eastAsiaTheme="minorEastAsia" w:hAnsi="Times New Roman" w:cs="Times New Roman"/>
          <w:sz w:val="26"/>
          <w:szCs w:val="26"/>
        </w:rPr>
        <w:t>For each storage s</w:t>
      </w:r>
      <w:r>
        <w:rPr>
          <w:rFonts w:ascii="Times New Roman" w:eastAsiaTheme="minorEastAsia" w:hAnsi="Times New Roman" w:cs="Times New Roman"/>
          <w:sz w:val="26"/>
          <w:szCs w:val="26"/>
        </w:rPr>
        <w:t>it</w:t>
      </w:r>
      <w:r w:rsidRPr="00940A0F">
        <w:rPr>
          <w:rFonts w:ascii="Times New Roman" w:eastAsiaTheme="minorEastAsia" w:hAnsi="Times New Roman" w:cs="Times New Roman"/>
          <w:sz w:val="26"/>
          <w:szCs w:val="26"/>
        </w:rPr>
        <w:t>e and each time period</w:t>
      </w:r>
      <w:r>
        <w:rPr>
          <w:rFonts w:ascii="Times New Roman" w:eastAsiaTheme="minorEastAsia" w:hAnsi="Times New Roman" w:cs="Times New Roman"/>
          <w:sz w:val="26"/>
          <w:szCs w:val="26"/>
        </w:rPr>
        <w:t>, t</w:t>
      </w:r>
      <w:r w:rsidRPr="00940A0F">
        <w:rPr>
          <w:rFonts w:ascii="Times New Roman" w:eastAsiaTheme="minorEastAsia" w:hAnsi="Times New Roman" w:cs="Times New Roman"/>
          <w:sz w:val="26"/>
          <w:szCs w:val="26"/>
        </w:rPr>
        <w:t>he volume</w:t>
      </w:r>
      <w:r w:rsidR="004B5D63">
        <w:rPr>
          <w:rFonts w:ascii="Times New Roman" w:eastAsiaTheme="minorEastAsia" w:hAnsi="Times New Roman" w:cs="Times New Roman"/>
          <w:sz w:val="26"/>
          <w:szCs w:val="26"/>
        </w:rPr>
        <w:t xml:space="preserve"> of</w:t>
      </w:r>
      <w:r w:rsidRPr="00940A0F">
        <w:rPr>
          <w:rFonts w:ascii="Times New Roman" w:eastAsiaTheme="minorEastAsia" w:hAnsi="Times New Roman" w:cs="Times New Roman"/>
          <w:sz w:val="26"/>
          <w:szCs w:val="26"/>
        </w:rPr>
        <w:t xml:space="preserve"> water being trucked into the storage site must be less than the processing capacity for that storage site.</w:t>
      </w:r>
    </w:p>
    <w:p w14:paraId="45F06BF6" w14:textId="1512CB32" w:rsidR="00621C57" w:rsidRPr="008041EC" w:rsidRDefault="00F4233B"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318" w:author="Melody Shellman" w:date="2021-11-12T15:30:00Z">
                  <w:rPr>
                    <w:rFonts w:ascii="Cambria Math" w:eastAsiaTheme="minorEastAsia" w:hAnsi="Cambria Math"/>
                    <w:color w:val="C00000"/>
                    <w:kern w:val="24"/>
                    <w:sz w:val="26"/>
                    <w:szCs w:val="26"/>
                  </w:rPr>
                  <m:t xml:space="preserve">+ </m:t>
                </w:ins>
              </m:r>
              <m:nary>
                <m:naryPr>
                  <m:chr m:val="∑"/>
                  <m:limLoc m:val="undOvr"/>
                  <m:supHide m:val="1"/>
                  <m:ctrlPr>
                    <w:ins w:id="319" w:author="Melody Shellman" w:date="2021-11-12T15:30:00Z">
                      <w:rPr>
                        <w:rFonts w:ascii="Cambria Math" w:eastAsiaTheme="minorEastAsia" w:hAnsi="Cambria Math" w:cs="Times New Roman"/>
                        <w:i/>
                        <w:sz w:val="26"/>
                        <w:szCs w:val="26"/>
                      </w:rPr>
                    </w:ins>
                  </m:ctrlPr>
                </m:naryPr>
                <m:sub>
                  <m:d>
                    <m:dPr>
                      <m:ctrlPr>
                        <w:ins w:id="320" w:author="Melody Shellman" w:date="2021-11-12T15:30:00Z">
                          <w:rPr>
                            <w:rFonts w:ascii="Cambria Math" w:eastAsiaTheme="minorEastAsia" w:hAnsi="Cambria Math" w:cs="Times New Roman"/>
                            <w:i/>
                            <w:sz w:val="26"/>
                            <w:szCs w:val="26"/>
                          </w:rPr>
                        </w:ins>
                      </m:ctrlPr>
                    </m:dPr>
                    <m:e>
                      <m:r>
                        <w:ins w:id="321" w:author="Melody Shellman" w:date="2021-11-12T15:30:00Z">
                          <w:rPr>
                            <w:rFonts w:ascii="Cambria Math" w:eastAsiaTheme="minorEastAsia" w:hAnsi="Cambria Math" w:cs="Times New Roman"/>
                            <w:sz w:val="26"/>
                            <w:szCs w:val="26"/>
                          </w:rPr>
                          <m:t>r,s</m:t>
                        </w:ins>
                      </m:r>
                    </m:e>
                  </m:d>
                  <m:r>
                    <w:ins w:id="322" w:author="Melody Shellman" w:date="2021-11-12T15:30:00Z">
                      <w:rPr>
                        <w:rFonts w:ascii="Cambria Math" w:eastAsiaTheme="minorEastAsia" w:hAnsi="Cambria Math" w:cs="Times New Roman"/>
                        <w:sz w:val="26"/>
                        <w:szCs w:val="26"/>
                      </w:rPr>
                      <m:t>∈RSA</m:t>
                    </w:ins>
                  </m:r>
                </m:sub>
                <m:sup/>
                <m:e>
                  <m:sSubSup>
                    <m:sSubSupPr>
                      <m:ctrlPr>
                        <w:ins w:id="323" w:author="Melody Shellman" w:date="2021-11-12T15:30:00Z">
                          <w:rPr>
                            <w:rFonts w:ascii="Cambria Math" w:eastAsiaTheme="minorEastAsia" w:hAnsi="Cambria Math"/>
                            <w:i/>
                            <w:color w:val="C00000"/>
                            <w:kern w:val="24"/>
                            <w:sz w:val="26"/>
                            <w:szCs w:val="26"/>
                          </w:rPr>
                        </w:ins>
                      </m:ctrlPr>
                    </m:sSubSupPr>
                    <m:e>
                      <m:r>
                        <w:ins w:id="324" w:author="Melody Shellman" w:date="2021-11-12T15:30:00Z">
                          <w:rPr>
                            <w:rFonts w:ascii="Cambria Math" w:eastAsiaTheme="minorEastAsia" w:hAnsi="Cambria Math"/>
                            <w:color w:val="C00000"/>
                            <w:kern w:val="24"/>
                            <w:sz w:val="26"/>
                            <w:szCs w:val="26"/>
                          </w:rPr>
                          <m:t>F</m:t>
                        </w:ins>
                      </m:r>
                    </m:e>
                    <m:sub>
                      <m:r>
                        <w:ins w:id="325" w:author="Melody Shellman" w:date="2021-11-12T15:30:00Z">
                          <w:rPr>
                            <w:rFonts w:ascii="Cambria Math" w:eastAsiaTheme="minorEastAsia" w:hAnsi="Cambria Math"/>
                            <w:color w:val="C00000"/>
                            <w:kern w:val="24"/>
                            <w:sz w:val="26"/>
                            <w:szCs w:val="26"/>
                          </w:rPr>
                          <m:t>l,l,t</m:t>
                        </w:ins>
                      </m:r>
                    </m:sub>
                    <m:sup>
                      <m:r>
                        <w:ins w:id="326" w:author="Melody Shellman" w:date="2021-11-12T15:30: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Processing,Storage</m:t>
              </m:r>
            </m:sup>
          </m:sSubSup>
        </m:oMath>
      </m:oMathPara>
    </w:p>
    <w:p w14:paraId="2EB38E3E" w14:textId="3964B5DE" w:rsidR="00621C57" w:rsidRPr="008041EC" w:rsidRDefault="00621C57" w:rsidP="00621C57">
      <w:pPr>
        <w:rPr>
          <w:rFonts w:ascii="Times New Roman" w:eastAsiaTheme="minorEastAsia" w:hAnsi="Times New Roman" w:cs="Times New Roman"/>
          <w:sz w:val="26"/>
          <w:szCs w:val="26"/>
        </w:rPr>
      </w:pPr>
    </w:p>
    <w:p w14:paraId="4763B774" w14:textId="77777777" w:rsidR="00621C57" w:rsidRPr="008041EC"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8041EC" w:rsidRDefault="00621C57" w:rsidP="00F15AAA">
      <w:pPr>
        <w:ind w:left="2880" w:hanging="2880"/>
        <w:rPr>
          <w:rFonts w:ascii="Times New Roman" w:eastAsiaTheme="minorEastAsia" w:hAnsi="Times New Roman" w:cs="Times New Roman"/>
          <w:b/>
          <w:sz w:val="26"/>
          <w:szCs w:val="26"/>
        </w:rPr>
      </w:pPr>
    </w:p>
    <w:p w14:paraId="32EF11B5" w14:textId="6AE18B45" w:rsidR="00F15AAA" w:rsidRDefault="00F15AAA" w:rsidP="00E27271">
      <w:pPr>
        <w:tabs>
          <w:tab w:val="left" w:pos="4095"/>
        </w:tabs>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Production Pad </w:t>
      </w:r>
      <w:r w:rsidR="00824992" w:rsidRPr="008041EC">
        <w:rPr>
          <w:rFonts w:ascii="Times New Roman" w:eastAsiaTheme="minorEastAsia" w:hAnsi="Times New Roman" w:cs="Times New Roman"/>
          <w:b/>
          <w:sz w:val="26"/>
          <w:szCs w:val="26"/>
        </w:rPr>
        <w:t xml:space="preserve">Supply </w:t>
      </w:r>
      <w:r w:rsidRPr="008041EC">
        <w:rPr>
          <w:rFonts w:ascii="Times New Roman" w:eastAsiaTheme="minorEastAsia" w:hAnsi="Times New Roman" w:cs="Times New Roman"/>
          <w:b/>
          <w:sz w:val="26"/>
          <w:szCs w:val="26"/>
        </w:rPr>
        <w:t>Balance</w:t>
      </w:r>
      <w:r w:rsidR="00E27271">
        <w:rPr>
          <w:rFonts w:ascii="Times New Roman" w:eastAsiaTheme="minorEastAsia" w:hAnsi="Times New Roman" w:cs="Times New Roman"/>
          <w:b/>
          <w:sz w:val="26"/>
          <w:szCs w:val="26"/>
        </w:rPr>
        <w:tab/>
      </w:r>
    </w:p>
    <w:p w14:paraId="69A8B3E0" w14:textId="1D01ED55" w:rsidR="00E27271" w:rsidRPr="008041EC" w:rsidRDefault="00E27271" w:rsidP="00807977">
      <w:pPr>
        <w:tabs>
          <w:tab w:val="left" w:pos="4095"/>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All produced water must </w:t>
      </w:r>
      <w:r w:rsidR="009A7F64">
        <w:rPr>
          <w:rFonts w:ascii="Times New Roman" w:eastAsiaTheme="minorEastAsia" w:hAnsi="Times New Roman" w:cs="Times New Roman"/>
          <w:sz w:val="26"/>
          <w:szCs w:val="26"/>
        </w:rPr>
        <w:t>be accounted for</w:t>
      </w:r>
      <w:r>
        <w:rPr>
          <w:rFonts w:ascii="Times New Roman" w:eastAsiaTheme="minorEastAsia" w:hAnsi="Times New Roman" w:cs="Times New Roman"/>
          <w:sz w:val="26"/>
          <w:szCs w:val="26"/>
        </w:rPr>
        <w:t xml:space="preserve">. </w:t>
      </w:r>
      <w:r w:rsidRPr="00E27271">
        <w:rPr>
          <w:rFonts w:ascii="Times New Roman" w:eastAsiaTheme="minorEastAsia" w:hAnsi="Times New Roman" w:cs="Times New Roman"/>
          <w:sz w:val="26"/>
          <w:szCs w:val="26"/>
        </w:rPr>
        <w:t>For each production pad</w:t>
      </w:r>
      <w:r w:rsidR="00807977">
        <w:rPr>
          <w:rFonts w:ascii="Times New Roman" w:eastAsiaTheme="minorEastAsia" w:hAnsi="Times New Roman" w:cs="Times New Roman"/>
          <w:sz w:val="26"/>
          <w:szCs w:val="26"/>
        </w:rPr>
        <w:t xml:space="preserve"> and </w:t>
      </w:r>
      <w:r w:rsidRPr="00E27271">
        <w:rPr>
          <w:rFonts w:ascii="Times New Roman" w:eastAsiaTheme="minorEastAsia" w:hAnsi="Times New Roman" w:cs="Times New Roman"/>
          <w:sz w:val="26"/>
          <w:szCs w:val="26"/>
        </w:rPr>
        <w:t>for each time period</w:t>
      </w:r>
      <w:r>
        <w:rPr>
          <w:rFonts w:ascii="Times New Roman" w:eastAsiaTheme="minorEastAsia" w:hAnsi="Times New Roman" w:cs="Times New Roman"/>
          <w:sz w:val="26"/>
          <w:szCs w:val="26"/>
        </w:rPr>
        <w:t>, t</w:t>
      </w:r>
      <w:r w:rsidRPr="00E27271">
        <w:rPr>
          <w:rFonts w:ascii="Times New Roman" w:eastAsiaTheme="minorEastAsia" w:hAnsi="Times New Roman" w:cs="Times New Roman"/>
          <w:sz w:val="26"/>
          <w:szCs w:val="26"/>
        </w:rPr>
        <w:t>he volume of outgoing water must be equal to the forecasted produced water for the production pad</w:t>
      </w:r>
      <w:r w:rsidR="00807977">
        <w:rPr>
          <w:rFonts w:ascii="Times New Roman" w:eastAsiaTheme="minorEastAsia" w:hAnsi="Times New Roman" w:cs="Times New Roman"/>
          <w:sz w:val="26"/>
          <w:szCs w:val="26"/>
        </w:rPr>
        <w:t xml:space="preserve">. </w:t>
      </w:r>
    </w:p>
    <w:p w14:paraId="18871344" w14:textId="6EFF0ED7" w:rsidR="00F15AAA" w:rsidRPr="008041EC" w:rsidRDefault="00F4233B" w:rsidP="00F15AAA">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oMath>
      </m:oMathPara>
    </w:p>
    <w:p w14:paraId="10FAC843" w14:textId="77777777"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03910A98" w:rsidR="00F15AAA" w:rsidRPr="008041EC"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6E50260F" w14:textId="77777777" w:rsidR="00DF7A3B" w:rsidRPr="008041EC" w:rsidRDefault="00DF7A3B" w:rsidP="00F15AAA">
      <w:pPr>
        <w:rPr>
          <w:rFonts w:ascii="Times New Roman" w:eastAsiaTheme="minorEastAsia" w:hAnsi="Times New Roman" w:cs="Times New Roman"/>
          <w:sz w:val="26"/>
          <w:szCs w:val="26"/>
        </w:rPr>
      </w:pPr>
    </w:p>
    <w:p w14:paraId="49D4F873" w14:textId="77777777" w:rsidR="009B5ECB" w:rsidRDefault="00E62FCD" w:rsidP="00E62FCD">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Completions Pad Supply Balance (i.e. Flowback Balance)</w:t>
      </w:r>
    </w:p>
    <w:p w14:paraId="6E5DE5BC" w14:textId="4E60688B" w:rsidR="00984C39" w:rsidRPr="00984C39" w:rsidRDefault="009A7F64" w:rsidP="009A7F64">
      <w:pPr>
        <w:rPr>
          <w:rFonts w:ascii="Times New Roman" w:eastAsiaTheme="minorEastAsia" w:hAnsi="Times New Roman" w:cs="Times New Roman"/>
          <w:sz w:val="26"/>
          <w:szCs w:val="26"/>
        </w:rPr>
      </w:pPr>
      <w:r w:rsidRPr="009A7F64">
        <w:rPr>
          <w:rFonts w:ascii="Times New Roman" w:eastAsiaTheme="minorEastAsia" w:hAnsi="Times New Roman" w:cs="Times New Roman"/>
          <w:sz w:val="26"/>
          <w:szCs w:val="26"/>
        </w:rPr>
        <w:t xml:space="preserve">All flowback water must </w:t>
      </w:r>
      <w:del w:id="327" w:author="Andres Joaquin Calderon" w:date="2021-10-20T11:27:00Z">
        <w:r w:rsidRPr="009A7F64" w:rsidDel="009879DC">
          <w:rPr>
            <w:rFonts w:ascii="Times New Roman" w:eastAsiaTheme="minorEastAsia" w:hAnsi="Times New Roman" w:cs="Times New Roman"/>
            <w:sz w:val="26"/>
            <w:szCs w:val="26"/>
          </w:rPr>
          <w:delText xml:space="preserve">go </w:delText>
        </w:r>
      </w:del>
      <w:ins w:id="328" w:author="Andres Joaquin Calderon" w:date="2021-10-20T11:27:00Z">
        <w:r w:rsidR="009879DC">
          <w:rPr>
            <w:rFonts w:ascii="Times New Roman" w:eastAsiaTheme="minorEastAsia" w:hAnsi="Times New Roman" w:cs="Times New Roman"/>
            <w:sz w:val="26"/>
            <w:szCs w:val="26"/>
          </w:rPr>
          <w:t>be</w:t>
        </w:r>
        <w:r w:rsidR="009879DC" w:rsidRPr="009A7F64">
          <w:rPr>
            <w:rFonts w:ascii="Times New Roman" w:eastAsiaTheme="minorEastAsia" w:hAnsi="Times New Roman" w:cs="Times New Roman"/>
            <w:sz w:val="26"/>
            <w:szCs w:val="26"/>
          </w:rPr>
          <w:t xml:space="preserve"> </w:t>
        </w:r>
      </w:ins>
      <w:r w:rsidRPr="009A7F64">
        <w:rPr>
          <w:rFonts w:ascii="Times New Roman" w:eastAsiaTheme="minorEastAsia" w:hAnsi="Times New Roman" w:cs="Times New Roman"/>
          <w:sz w:val="26"/>
          <w:szCs w:val="26"/>
        </w:rPr>
        <w:t xml:space="preserve">accounted for. </w:t>
      </w:r>
      <w:r w:rsidR="009B5ECB" w:rsidRPr="009A7F64">
        <w:rPr>
          <w:rFonts w:ascii="Times New Roman" w:eastAsiaTheme="minorEastAsia" w:hAnsi="Times New Roman" w:cs="Times New Roman"/>
          <w:sz w:val="26"/>
          <w:szCs w:val="26"/>
        </w:rPr>
        <w:t xml:space="preserve"> For each </w:t>
      </w:r>
      <w:del w:id="329" w:author="Drouven, Markus G." w:date="2021-11-03T14:51:00Z">
        <w:r w:rsidR="009B5ECB" w:rsidRPr="009A7F64" w:rsidDel="007318FF">
          <w:rPr>
            <w:rFonts w:ascii="Times New Roman" w:eastAsiaTheme="minorEastAsia" w:hAnsi="Times New Roman" w:cs="Times New Roman"/>
            <w:sz w:val="26"/>
            <w:szCs w:val="26"/>
          </w:rPr>
          <w:delText>completion</w:delText>
        </w:r>
      </w:del>
      <w:ins w:id="330"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 and for each time period, </w:t>
      </w:r>
      <w:ins w:id="331" w:author="Andres Joaquin Calderon" w:date="2021-10-20T11:27:00Z">
        <w:r w:rsidR="009879DC">
          <w:rPr>
            <w:rFonts w:ascii="Times New Roman" w:eastAsiaTheme="minorEastAsia" w:hAnsi="Times New Roman" w:cs="Times New Roman"/>
            <w:sz w:val="26"/>
            <w:szCs w:val="26"/>
          </w:rPr>
          <w:t>t</w:t>
        </w:r>
      </w:ins>
      <w:del w:id="332" w:author="Andres Joaquin Calderon" w:date="2021-10-20T11:27:00Z">
        <w:r w:rsidR="009B5ECB" w:rsidRPr="009A7F64" w:rsidDel="009879DC">
          <w:rPr>
            <w:rFonts w:ascii="Times New Roman" w:eastAsiaTheme="minorEastAsia" w:hAnsi="Times New Roman" w:cs="Times New Roman"/>
            <w:sz w:val="26"/>
            <w:szCs w:val="26"/>
          </w:rPr>
          <w:delText>T</w:delText>
        </w:r>
      </w:del>
      <w:r w:rsidR="009B5ECB" w:rsidRPr="009A7F64">
        <w:rPr>
          <w:rFonts w:ascii="Times New Roman" w:eastAsiaTheme="minorEastAsia" w:hAnsi="Times New Roman" w:cs="Times New Roman"/>
          <w:sz w:val="26"/>
          <w:szCs w:val="26"/>
        </w:rPr>
        <w:t xml:space="preserve">he volume of outgoing water must be equal to the forecasted flowback produced water for the </w:t>
      </w:r>
      <w:del w:id="333" w:author="Drouven, Markus G." w:date="2021-11-03T14:51:00Z">
        <w:r w:rsidR="009B5ECB" w:rsidRPr="009A7F64" w:rsidDel="007318FF">
          <w:rPr>
            <w:rFonts w:ascii="Times New Roman" w:eastAsiaTheme="minorEastAsia" w:hAnsi="Times New Roman" w:cs="Times New Roman"/>
            <w:sz w:val="26"/>
            <w:szCs w:val="26"/>
          </w:rPr>
          <w:delText>completion</w:delText>
        </w:r>
      </w:del>
      <w:ins w:id="334" w:author="Drouven, Markus G." w:date="2021-11-03T14:51:00Z">
        <w:r w:rsidR="007318FF">
          <w:rPr>
            <w:rFonts w:ascii="Times New Roman" w:eastAsiaTheme="minorEastAsia" w:hAnsi="Times New Roman" w:cs="Times New Roman"/>
            <w:sz w:val="26"/>
            <w:szCs w:val="26"/>
          </w:rPr>
          <w:t>completions</w:t>
        </w:r>
      </w:ins>
      <w:r w:rsidR="009B5ECB" w:rsidRPr="009A7F64">
        <w:rPr>
          <w:rFonts w:ascii="Times New Roman" w:eastAsiaTheme="minorEastAsia" w:hAnsi="Times New Roman" w:cs="Times New Roman"/>
          <w:sz w:val="26"/>
          <w:szCs w:val="26"/>
        </w:rPr>
        <w:t xml:space="preserve"> pad</w:t>
      </w:r>
      <w:r w:rsidRPr="009A7F64">
        <w:rPr>
          <w:rFonts w:ascii="Times New Roman" w:eastAsiaTheme="minorEastAsia" w:hAnsi="Times New Roman" w:cs="Times New Roman"/>
          <w:sz w:val="26"/>
          <w:szCs w:val="26"/>
        </w:rPr>
        <w:t xml:space="preserve">. </w:t>
      </w:r>
    </w:p>
    <w:p w14:paraId="61713A99" w14:textId="5C50043C" w:rsidR="00E62FCD" w:rsidRPr="008041EC" w:rsidRDefault="00F4233B" w:rsidP="00E62FC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β</m:t>
              </m:r>
            </m:e>
            <m:sub>
              <m:r>
                <w:rPr>
                  <w:rFonts w:ascii="Cambria Math" w:eastAsiaTheme="minorEastAsia" w:hAnsi="Cambria Math"/>
                  <w:color w:val="00B050"/>
                  <w:kern w:val="24"/>
                  <w:sz w:val="26"/>
                  <w:szCs w:val="26"/>
                </w:rPr>
                <m:t>p,t</m:t>
              </m:r>
            </m:sub>
            <m:sup>
              <m:r>
                <w:rPr>
                  <w:rFonts w:ascii="Cambria Math" w:eastAsiaTheme="minorEastAsia" w:hAnsi="Cambria Math"/>
                  <w:color w:val="00B050"/>
                  <w:kern w:val="24"/>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oMath>
      </m:oMathPara>
    </w:p>
    <w:p w14:paraId="4FE1EDBA" w14:textId="7777777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8041EC"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8041EC" w:rsidRDefault="005A1768" w:rsidP="00572D9F">
      <w:pPr>
        <w:ind w:left="2880" w:hanging="2880"/>
        <w:rPr>
          <w:rFonts w:ascii="Times New Roman" w:eastAsiaTheme="minorEastAsia" w:hAnsi="Times New Roman" w:cs="Times New Roman"/>
          <w:sz w:val="26"/>
          <w:szCs w:val="26"/>
        </w:rPr>
      </w:pPr>
    </w:p>
    <w:p w14:paraId="27932FAE" w14:textId="771B91E6" w:rsidR="00572D9F" w:rsidRDefault="00A6527F" w:rsidP="00FF2BCF">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Network Node Balance</w:t>
      </w:r>
    </w:p>
    <w:p w14:paraId="39E6E44C" w14:textId="10EB3C1E" w:rsidR="00BF7CC8" w:rsidRPr="008041EC" w:rsidRDefault="00BF7CC8" w:rsidP="009E64C9">
      <w:pPr>
        <w:rPr>
          <w:rFonts w:ascii="Times New Roman" w:eastAsiaTheme="minorEastAsia" w:hAnsi="Times New Roman" w:cs="Times New Roman"/>
          <w:bCs/>
          <w:sz w:val="26"/>
          <w:szCs w:val="26"/>
        </w:rPr>
      </w:pPr>
      <w:r w:rsidRPr="009E64C9">
        <w:rPr>
          <w:rFonts w:ascii="Times New Roman" w:eastAsiaTheme="minorEastAsia" w:hAnsi="Times New Roman" w:cs="Times New Roman"/>
          <w:sz w:val="26"/>
          <w:szCs w:val="26"/>
        </w:rPr>
        <w:t xml:space="preserve">Flow balance constraint (i.e., inputs are equal to outputs). For each </w:t>
      </w:r>
      <w:r w:rsidR="009E64C9" w:rsidRPr="009E64C9">
        <w:rPr>
          <w:rFonts w:ascii="Times New Roman" w:eastAsiaTheme="minorEastAsia" w:hAnsi="Times New Roman" w:cs="Times New Roman"/>
          <w:sz w:val="26"/>
          <w:szCs w:val="26"/>
        </w:rPr>
        <w:t xml:space="preserve">pipeline </w:t>
      </w:r>
      <w:r w:rsidRPr="009E64C9">
        <w:rPr>
          <w:rFonts w:ascii="Times New Roman" w:eastAsiaTheme="minorEastAsia" w:hAnsi="Times New Roman" w:cs="Times New Roman"/>
          <w:sz w:val="26"/>
          <w:szCs w:val="26"/>
        </w:rPr>
        <w:t xml:space="preserve">node and for each time period, </w:t>
      </w:r>
      <w:r w:rsidR="009E64C9" w:rsidRPr="009E64C9">
        <w:rPr>
          <w:rFonts w:ascii="Times New Roman" w:eastAsiaTheme="minorEastAsia" w:hAnsi="Times New Roman" w:cs="Times New Roman"/>
          <w:sz w:val="26"/>
          <w:szCs w:val="26"/>
        </w:rPr>
        <w:t>the volume water into the node is equal to the volume of water out of the node.</w:t>
      </w:r>
      <w:r w:rsidR="009E64C9">
        <w:rPr>
          <w:rFonts w:ascii="Times New Roman" w:eastAsiaTheme="minorEastAsia" w:hAnsi="Times New Roman" w:cs="Times New Roman"/>
          <w:b/>
          <w:bCs/>
          <w:sz w:val="26"/>
          <w:szCs w:val="26"/>
        </w:rPr>
        <w:t xml:space="preserve"> </w:t>
      </w:r>
    </w:p>
    <w:p w14:paraId="70F86A97" w14:textId="375EC2E8" w:rsidR="00A6527F" w:rsidRPr="008041EC" w:rsidRDefault="00F4233B"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r>
                    <w:rPr>
                      <w:rFonts w:ascii="Cambria Math" w:eastAsiaTheme="minorEastAsia" w:hAnsi="Cambria Math" w:cs="Times New Roman"/>
                      <w:sz w:val="26"/>
                      <w:szCs w:val="26"/>
                    </w:rPr>
                    <m:t>,n</m:t>
                  </m:r>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acc>
                    <m:accPr>
                      <m:chr m:val="̃"/>
                      <m:ctrlPr>
                        <w:rPr>
                          <w:rFonts w:ascii="Cambria Math" w:eastAsiaTheme="minorEastAsia" w:hAnsi="Cambria Math" w:cs="Times New Roman"/>
                          <w:i/>
                          <w:sz w:val="26"/>
                          <w:szCs w:val="26"/>
                        </w:rPr>
                      </m:ctrlPr>
                    </m:accPr>
                    <m:e>
                      <m:r>
                        <w:rPr>
                          <w:rFonts w:ascii="Cambria Math" w:eastAsiaTheme="minorEastAsia" w:hAnsi="Cambria Math" w:cs="Times New Roman"/>
                          <w:sz w:val="26"/>
                          <w:szCs w:val="26"/>
                        </w:rPr>
                        <m:t>n</m:t>
                      </m:r>
                    </m:e>
                  </m:acc>
                </m:e>
              </m:d>
              <m:r>
                <w:rPr>
                  <w:rFonts w:ascii="Cambria Math" w:eastAsiaTheme="minorEastAsia" w:hAnsi="Cambria Math" w:cs="Times New Roman"/>
                  <w:sz w:val="26"/>
                  <w:szCs w:val="26"/>
                </w:rPr>
                <m:t>∈NNA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oMath>
      </m:oMathPara>
    </w:p>
    <w:p w14:paraId="051E1A25" w14:textId="77777777"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8041EC"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8041EC"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8041EC" w:rsidRDefault="007F1564" w:rsidP="007F1564">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Bi-Directional Flow</w:t>
      </w:r>
    </w:p>
    <w:p w14:paraId="641EA2A3" w14:textId="5AC72AF8" w:rsidR="00D219B4" w:rsidRPr="009E64C9" w:rsidRDefault="00D219B4" w:rsidP="009E64C9">
      <w:pPr>
        <w:rPr>
          <w:rFonts w:ascii="Times New Roman" w:eastAsiaTheme="minorEastAsia" w:hAnsi="Times New Roman" w:cs="Times New Roman"/>
          <w:sz w:val="26"/>
          <w:szCs w:val="26"/>
        </w:rPr>
      </w:pPr>
      <w:r w:rsidRPr="009E64C9">
        <w:rPr>
          <w:rFonts w:ascii="Times New Roman" w:eastAsiaTheme="minorEastAsia" w:hAnsi="Times New Roman" w:cs="Times New Roman"/>
          <w:sz w:val="26"/>
          <w:szCs w:val="26"/>
        </w:rPr>
        <w:t xml:space="preserve">There can only be flow in one direction </w:t>
      </w:r>
      <w:r w:rsidR="0071405D">
        <w:rPr>
          <w:rFonts w:ascii="Times New Roman" w:eastAsiaTheme="minorEastAsia" w:hAnsi="Times New Roman" w:cs="Times New Roman"/>
          <w:sz w:val="26"/>
          <w:szCs w:val="26"/>
        </w:rPr>
        <w:t xml:space="preserve">for a given pipeline arc </w:t>
      </w:r>
      <w:r w:rsidRPr="009E64C9">
        <w:rPr>
          <w:rFonts w:ascii="Times New Roman" w:eastAsiaTheme="minorEastAsia" w:hAnsi="Times New Roman" w:cs="Times New Roman"/>
          <w:sz w:val="26"/>
          <w:szCs w:val="26"/>
        </w:rPr>
        <w:t>in a given time period. Flow is only allowed in a given direction if the binary indicator for that direction is “on”</w:t>
      </w:r>
      <w:r w:rsidR="0076293E">
        <w:rPr>
          <w:rFonts w:ascii="Times New Roman" w:eastAsiaTheme="minorEastAsia" w:hAnsi="Times New Roman" w:cs="Times New Roman"/>
          <w:sz w:val="26"/>
          <w:szCs w:val="26"/>
        </w:rPr>
        <w:t>.</w:t>
      </w:r>
    </w:p>
    <w:p w14:paraId="357E28BA" w14:textId="77777777" w:rsidR="007F1564" w:rsidRPr="008041EC" w:rsidRDefault="007F1564" w:rsidP="007D6E7F">
      <w:pPr>
        <w:rPr>
          <w:rFonts w:ascii="Times New Roman" w:eastAsiaTheme="minorEastAsia" w:hAnsi="Times New Roman" w:cs="Times New Roman"/>
          <w:sz w:val="26"/>
          <w:szCs w:val="26"/>
        </w:rPr>
      </w:pPr>
    </w:p>
    <w:p w14:paraId="3A44D932" w14:textId="4CD8E7E0" w:rsidR="007F1564" w:rsidRPr="008041EC"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olor w:val="C00000"/>
              <w:kern w:val="24"/>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8041EC" w:rsidRDefault="007F1564" w:rsidP="007F1564">
      <w:pPr>
        <w:ind w:left="2880" w:hanging="2880"/>
        <w:rPr>
          <w:rFonts w:ascii="Times New Roman" w:eastAsiaTheme="minorEastAsia" w:hAnsi="Times New Roman" w:cs="Times New Roman"/>
          <w:sz w:val="26"/>
          <w:szCs w:val="26"/>
        </w:rPr>
      </w:pPr>
    </w:p>
    <w:p w14:paraId="707F7FA5" w14:textId="4A4540CD"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0FCA31B0" w:rsidR="007F1564" w:rsidRPr="008041EC" w:rsidRDefault="003F66F4" w:rsidP="007F1564">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Technically this constraint should only be enforced for truly reversible arcs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8041EC">
        <w:rPr>
          <w:rFonts w:ascii="Times New Roman" w:eastAsiaTheme="minorEastAsia" w:hAnsi="Times New Roman" w:cs="Times New Roman"/>
          <w:i/>
          <w:sz w:val="26"/>
          <w:szCs w:val="26"/>
        </w:rPr>
        <w:t>C</w:t>
      </w:r>
      <w:r w:rsid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 xml:space="preserve">; and even then it only needs to be defined per one reversible arc (e.g.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only and </w:t>
      </w:r>
      <w:r w:rsidRPr="008041EC">
        <w:rPr>
          <w:rFonts w:ascii="Times New Roman" w:eastAsiaTheme="minorEastAsia" w:hAnsi="Times New Roman" w:cs="Times New Roman"/>
          <w:sz w:val="26"/>
          <w:szCs w:val="26"/>
          <w:u w:val="single"/>
        </w:rPr>
        <w:t>not</w:t>
      </w:r>
      <w:r w:rsidRPr="008041EC">
        <w:rPr>
          <w:rFonts w:ascii="Times New Roman" w:eastAsiaTheme="minorEastAsia" w:hAnsi="Times New Roman" w:cs="Times New Roman"/>
          <w:sz w:val="26"/>
          <w:szCs w:val="26"/>
        </w:rPr>
        <w:t xml:space="preserve"> </w:t>
      </w:r>
      <w:r w:rsidRPr="008041EC">
        <w:rPr>
          <w:rFonts w:ascii="Times New Roman" w:eastAsiaTheme="minorEastAsia" w:hAnsi="Times New Roman" w:cs="Times New Roman"/>
          <w:i/>
          <w:sz w:val="26"/>
          <w:szCs w:val="26"/>
        </w:rPr>
        <w:t>NCA</w:t>
      </w:r>
      <w:r w:rsidRPr="008041EC">
        <w:rPr>
          <w:rFonts w:ascii="Times New Roman" w:eastAsiaTheme="minorEastAsia" w:hAnsi="Times New Roman" w:cs="Times New Roman"/>
          <w:sz w:val="26"/>
          <w:szCs w:val="26"/>
        </w:rPr>
        <w:t xml:space="preserve"> and </w:t>
      </w:r>
      <w:r w:rsidRPr="00D219B4">
        <w:rPr>
          <w:rFonts w:ascii="Times New Roman" w:eastAsiaTheme="minorEastAsia" w:hAnsi="Times New Roman" w:cs="Times New Roman"/>
          <w:i/>
          <w:sz w:val="26"/>
          <w:szCs w:val="26"/>
        </w:rPr>
        <w:t>C</w:t>
      </w:r>
      <w:r w:rsidR="00D219B4" w:rsidRPr="00D219B4">
        <w:rPr>
          <w:rFonts w:ascii="Times New Roman" w:eastAsiaTheme="minorEastAsia" w:hAnsi="Times New Roman" w:cs="Times New Roman"/>
          <w:i/>
          <w:sz w:val="26"/>
          <w:szCs w:val="26"/>
        </w:rPr>
        <w:t>NA</w:t>
      </w:r>
      <w:r w:rsidRPr="008041EC">
        <w:rPr>
          <w:rFonts w:ascii="Times New Roman" w:eastAsiaTheme="minorEastAsia" w:hAnsi="Times New Roman" w:cs="Times New Roman"/>
          <w:sz w:val="26"/>
          <w:szCs w:val="26"/>
        </w:rPr>
        <w:t>).</w:t>
      </w:r>
    </w:p>
    <w:p w14:paraId="4831F87C" w14:textId="5E0DA52B" w:rsidR="007F1564" w:rsidRPr="00DE1E03" w:rsidRDefault="007B3EA1" w:rsidP="007F1564">
      <w:pPr>
        <w:rPr>
          <w:rFonts w:ascii="Cambria Math" w:eastAsiaTheme="minorEastAsia" w:hAnsi="Cambria Math"/>
          <w:i/>
          <w:color w:val="00B050"/>
          <w:kern w:val="24"/>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Flow</m:t>
              </m:r>
            </m:sup>
          </m:sSubSup>
          <m:r>
            <w:rPr>
              <w:rFonts w:ascii="Cambria Math"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M</m:t>
              </m:r>
            </m:e>
            <m:sup>
              <m:r>
                <w:rPr>
                  <w:rFonts w:ascii="Cambria Math" w:eastAsiaTheme="minorEastAsia" w:hAnsi="Cambria Math"/>
                  <w:color w:val="00B050"/>
                  <w:kern w:val="24"/>
                  <w:sz w:val="26"/>
                  <w:szCs w:val="26"/>
                </w:rPr>
                <m:t>Flow</m:t>
              </m:r>
            </m:sup>
          </m:sSup>
        </m:oMath>
      </m:oMathPara>
    </w:p>
    <w:p w14:paraId="40167846" w14:textId="77777777" w:rsidR="007F1564" w:rsidRPr="008041EC" w:rsidRDefault="007F1564" w:rsidP="007F1564">
      <w:pPr>
        <w:ind w:left="2880" w:hanging="2880"/>
        <w:rPr>
          <w:rFonts w:ascii="Times New Roman" w:eastAsiaTheme="minorEastAsia" w:hAnsi="Times New Roman" w:cs="Times New Roman"/>
          <w:sz w:val="26"/>
          <w:szCs w:val="26"/>
        </w:rPr>
      </w:pPr>
    </w:p>
    <w:p w14:paraId="3910FD5B" w14:textId="77777777" w:rsidR="007F1564" w:rsidRPr="008041EC"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8041EC"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Default="00D51F2B" w:rsidP="00D51F2B">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Storage Site </w:t>
      </w:r>
      <w:commentRangeStart w:id="335"/>
      <w:r w:rsidRPr="008041EC">
        <w:rPr>
          <w:rFonts w:ascii="Times New Roman" w:eastAsiaTheme="minorEastAsia" w:hAnsi="Times New Roman" w:cs="Times New Roman"/>
          <w:b/>
          <w:bCs/>
          <w:sz w:val="26"/>
          <w:szCs w:val="26"/>
        </w:rPr>
        <w:t>Balance</w:t>
      </w:r>
      <w:commentRangeEnd w:id="335"/>
      <w:r w:rsidR="0060104F">
        <w:rPr>
          <w:rStyle w:val="CommentReference"/>
        </w:rPr>
        <w:commentReference w:id="335"/>
      </w:r>
    </w:p>
    <w:p w14:paraId="077758EF" w14:textId="3FA385F0" w:rsidR="00D219B4" w:rsidRPr="008041EC" w:rsidRDefault="00D219B4" w:rsidP="003858E8">
      <w:pPr>
        <w:pStyle w:val="CommentText"/>
        <w:rPr>
          <w:rFonts w:ascii="Times New Roman" w:eastAsiaTheme="minorEastAsia" w:hAnsi="Times New Roman" w:cs="Times New Roman"/>
          <w:bCs/>
          <w:sz w:val="26"/>
          <w:szCs w:val="26"/>
        </w:rPr>
      </w:pPr>
      <w:r w:rsidRPr="003858E8">
        <w:rPr>
          <w:rFonts w:ascii="Times New Roman" w:eastAsiaTheme="minorEastAsia" w:hAnsi="Times New Roman" w:cs="Times New Roman"/>
          <w:sz w:val="26"/>
          <w:szCs w:val="26"/>
        </w:rPr>
        <w:t>For each storage site and for each time period</w:t>
      </w:r>
      <w:r w:rsidR="003858E8" w:rsidRPr="003858E8">
        <w:rPr>
          <w:rFonts w:ascii="Times New Roman" w:eastAsiaTheme="minorEastAsia" w:hAnsi="Times New Roman" w:cs="Times New Roman"/>
          <w:sz w:val="26"/>
          <w:szCs w:val="26"/>
        </w:rPr>
        <w:t xml:space="preserve">, </w:t>
      </w:r>
      <w:r w:rsidRPr="003858E8">
        <w:rPr>
          <w:rFonts w:ascii="Times New Roman" w:eastAsiaTheme="minorEastAsia" w:hAnsi="Times New Roman" w:cs="Times New Roman"/>
          <w:sz w:val="26"/>
          <w:szCs w:val="26"/>
        </w:rPr>
        <w:t xml:space="preserve">if </w:t>
      </w:r>
      <w:r w:rsidR="003858E8" w:rsidRPr="003858E8">
        <w:rPr>
          <w:rFonts w:ascii="Times New Roman" w:eastAsiaTheme="minorEastAsia" w:hAnsi="Times New Roman" w:cs="Times New Roman"/>
          <w:sz w:val="26"/>
          <w:szCs w:val="26"/>
        </w:rPr>
        <w:t xml:space="preserve">it is the first time period, the </w:t>
      </w:r>
      <w:r w:rsidRPr="003858E8">
        <w:rPr>
          <w:rFonts w:ascii="Times New Roman" w:eastAsiaTheme="minorEastAsia" w:hAnsi="Times New Roman" w:cs="Times New Roman"/>
          <w:sz w:val="26"/>
          <w:szCs w:val="26"/>
        </w:rPr>
        <w:t xml:space="preserve">storage level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s</w:t>
      </w:r>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w:t>
      </w:r>
      <w:r w:rsidR="003858E8" w:rsidRPr="003858E8">
        <w:rPr>
          <w:rFonts w:ascii="Times New Roman" w:eastAsiaTheme="minorEastAsia" w:hAnsi="Times New Roman" w:cs="Times New Roman"/>
          <w:sz w:val="26"/>
          <w:szCs w:val="26"/>
        </w:rPr>
        <w:t>i</w:t>
      </w:r>
      <w:r w:rsidRPr="003858E8">
        <w:rPr>
          <w:rFonts w:ascii="Times New Roman" w:eastAsiaTheme="minorEastAsia" w:hAnsi="Times New Roman" w:cs="Times New Roman"/>
          <w:sz w:val="26"/>
          <w:szCs w:val="26"/>
        </w:rPr>
        <w:t>nitial storage</w:t>
      </w:r>
      <w:r w:rsidR="003858E8" w:rsidRPr="003858E8">
        <w:rPr>
          <w:rFonts w:ascii="Times New Roman" w:eastAsiaTheme="minorEastAsia" w:hAnsi="Times New Roman" w:cs="Times New Roman"/>
          <w:sz w:val="26"/>
          <w:szCs w:val="26"/>
        </w:rPr>
        <w:t>. Otherwise</w:t>
      </w:r>
      <w:ins w:id="336" w:author="Andres Joaquin Calderon" w:date="2021-10-20T11:29:00Z">
        <w:r w:rsidR="009879DC">
          <w:rPr>
            <w:rFonts w:ascii="Times New Roman" w:eastAsiaTheme="minorEastAsia" w:hAnsi="Times New Roman" w:cs="Times New Roman"/>
            <w:sz w:val="26"/>
            <w:szCs w:val="26"/>
          </w:rPr>
          <w:t>,</w:t>
        </w:r>
      </w:ins>
      <w:r w:rsidR="003858E8" w:rsidRPr="003858E8">
        <w:rPr>
          <w:rFonts w:ascii="Times New Roman" w:eastAsiaTheme="minorEastAsia" w:hAnsi="Times New Roman" w:cs="Times New Roman"/>
          <w:sz w:val="26"/>
          <w:szCs w:val="26"/>
        </w:rPr>
        <w:t xml:space="preserve"> the</w:t>
      </w:r>
      <w:r w:rsidRPr="003858E8">
        <w:rPr>
          <w:rFonts w:ascii="Times New Roman" w:eastAsiaTheme="minorEastAsia" w:hAnsi="Times New Roman" w:cs="Times New Roman"/>
          <w:sz w:val="26"/>
          <w:szCs w:val="26"/>
        </w:rPr>
        <w:t xml:space="preserve"> storage level is equal to the storage level in the previous time period </w:t>
      </w:r>
      <w:r w:rsidR="003858E8" w:rsidRPr="003858E8">
        <w:rPr>
          <w:rFonts w:ascii="Times New Roman" w:eastAsiaTheme="minorEastAsia" w:hAnsi="Times New Roman" w:cs="Times New Roman"/>
          <w:sz w:val="26"/>
          <w:szCs w:val="26"/>
        </w:rPr>
        <w:t>plus</w:t>
      </w:r>
      <w:r w:rsidRPr="003858E8">
        <w:rPr>
          <w:rFonts w:ascii="Times New Roman" w:eastAsiaTheme="minorEastAsia" w:hAnsi="Times New Roman" w:cs="Times New Roman"/>
          <w:sz w:val="26"/>
          <w:szCs w:val="26"/>
        </w:rPr>
        <w:t xml:space="preserve"> water inputs </w:t>
      </w:r>
      <w:r w:rsidR="003858E8" w:rsidRPr="003858E8">
        <w:rPr>
          <w:rFonts w:ascii="Times New Roman" w:eastAsiaTheme="minorEastAsia" w:hAnsi="Times New Roman" w:cs="Times New Roman"/>
          <w:sz w:val="26"/>
          <w:szCs w:val="26"/>
        </w:rPr>
        <w:t>minus</w:t>
      </w:r>
      <w:r w:rsidRPr="003858E8">
        <w:rPr>
          <w:rFonts w:ascii="Times New Roman" w:eastAsiaTheme="minorEastAsia" w:hAnsi="Times New Roman" w:cs="Times New Roman"/>
          <w:sz w:val="26"/>
          <w:szCs w:val="26"/>
        </w:rPr>
        <w:t xml:space="preserve"> water outputs</w:t>
      </w:r>
      <w:r w:rsidR="003858E8" w:rsidRPr="003858E8">
        <w:rPr>
          <w:rFonts w:ascii="Times New Roman" w:eastAsiaTheme="minorEastAsia" w:hAnsi="Times New Roman" w:cs="Times New Roman"/>
          <w:sz w:val="26"/>
          <w:szCs w:val="26"/>
        </w:rPr>
        <w:t xml:space="preserve">. </w:t>
      </w:r>
    </w:p>
    <w:p w14:paraId="042AD347" w14:textId="258A7B33" w:rsidR="00D51F2B" w:rsidRPr="005B160D" w:rsidRDefault="00F4233B" w:rsidP="00D51F2B">
      <w:pPr>
        <w:rPr>
          <w:rFonts w:ascii="Cambria Math" w:eastAsiaTheme="minorEastAsia" w:hAnsi="Cambria Math"/>
          <w:i/>
          <w:color w:val="C00000"/>
          <w:kern w:val="24"/>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λ</m:t>
              </m:r>
            </m:e>
            <m:sub>
              <m:r>
                <w:rPr>
                  <w:rFonts w:ascii="Cambria Math" w:eastAsiaTheme="minorEastAsia" w:hAnsi="Cambria Math"/>
                  <w:color w:val="00B050"/>
                  <w:kern w:val="24"/>
                  <w:sz w:val="26"/>
                  <w:szCs w:val="26"/>
                </w:rPr>
                <m:t>s,t=1</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s,t-1</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ins w:id="337" w:author="Melody Shellman" w:date="2021-11-12T15:31:00Z">
                  <w:rPr>
                    <w:rFonts w:ascii="Cambria Math" w:eastAsiaTheme="minorEastAsia" w:hAnsi="Cambria Math" w:cs="Times New Roman"/>
                    <w:sz w:val="26"/>
                    <w:szCs w:val="26"/>
                  </w:rPr>
                  <m:t>+</m:t>
                </w:ins>
              </m:r>
              <m:nary>
                <m:naryPr>
                  <m:chr m:val="∑"/>
                  <m:limLoc m:val="undOvr"/>
                  <m:supHide m:val="1"/>
                  <m:ctrlPr>
                    <w:ins w:id="338" w:author="Melody Shellman" w:date="2021-11-12T15:31:00Z">
                      <w:rPr>
                        <w:rFonts w:ascii="Cambria Math" w:eastAsiaTheme="minorEastAsia" w:hAnsi="Cambria Math" w:cs="Times New Roman"/>
                        <w:i/>
                        <w:sz w:val="26"/>
                        <w:szCs w:val="26"/>
                      </w:rPr>
                    </w:ins>
                  </m:ctrlPr>
                </m:naryPr>
                <m:sub>
                  <m:d>
                    <m:dPr>
                      <m:ctrlPr>
                        <w:ins w:id="339" w:author="Melody Shellman" w:date="2021-11-12T15:31:00Z">
                          <w:rPr>
                            <w:rFonts w:ascii="Cambria Math" w:eastAsiaTheme="minorEastAsia" w:hAnsi="Cambria Math" w:cs="Times New Roman"/>
                            <w:i/>
                            <w:sz w:val="26"/>
                            <w:szCs w:val="26"/>
                          </w:rPr>
                        </w:ins>
                      </m:ctrlPr>
                    </m:dPr>
                    <m:e>
                      <m:r>
                        <w:ins w:id="340" w:author="Melody Shellman" w:date="2021-11-12T15:31:00Z">
                          <w:rPr>
                            <w:rFonts w:ascii="Cambria Math" w:eastAsiaTheme="minorEastAsia" w:hAnsi="Cambria Math" w:cs="Times New Roman"/>
                            <w:sz w:val="26"/>
                            <w:szCs w:val="26"/>
                          </w:rPr>
                          <m:t>r,s</m:t>
                        </w:ins>
                      </m:r>
                    </m:e>
                  </m:d>
                  <m:r>
                    <w:ins w:id="341" w:author="Melody Shellman" w:date="2021-11-12T15:31:00Z">
                      <w:rPr>
                        <w:rFonts w:ascii="Cambria Math" w:eastAsiaTheme="minorEastAsia" w:hAnsi="Cambria Math" w:cs="Times New Roman"/>
                        <w:sz w:val="26"/>
                        <w:szCs w:val="26"/>
                      </w:rPr>
                      <m:t>∈RSA</m:t>
                    </w:ins>
                  </m:r>
                </m:sub>
                <m:sup/>
                <m:e>
                  <m:sSubSup>
                    <m:sSubSupPr>
                      <m:ctrlPr>
                        <w:ins w:id="342" w:author="Melody Shellman" w:date="2021-11-12T15:31:00Z">
                          <w:rPr>
                            <w:rFonts w:ascii="Cambria Math" w:eastAsiaTheme="minorEastAsia" w:hAnsi="Cambria Math"/>
                            <w:i/>
                            <w:color w:val="C00000"/>
                            <w:kern w:val="24"/>
                            <w:sz w:val="26"/>
                            <w:szCs w:val="26"/>
                          </w:rPr>
                        </w:ins>
                      </m:ctrlPr>
                    </m:sSubSupPr>
                    <m:e>
                      <m:r>
                        <w:ins w:id="343" w:author="Melody Shellman" w:date="2021-11-12T15:31:00Z">
                          <w:rPr>
                            <w:rFonts w:ascii="Cambria Math" w:eastAsiaTheme="minorEastAsia" w:hAnsi="Cambria Math"/>
                            <w:color w:val="C00000"/>
                            <w:kern w:val="24"/>
                            <w:sz w:val="26"/>
                            <w:szCs w:val="26"/>
                          </w:rPr>
                          <m:t>F</m:t>
                        </w:ins>
                      </m:r>
                    </m:e>
                    <m:sub>
                      <m:r>
                        <w:ins w:id="344" w:author="Melody Shellman" w:date="2021-11-12T15:31:00Z">
                          <w:rPr>
                            <w:rFonts w:ascii="Cambria Math" w:eastAsiaTheme="minorEastAsia" w:hAnsi="Cambria Math"/>
                            <w:color w:val="C00000"/>
                            <w:kern w:val="24"/>
                            <w:sz w:val="26"/>
                            <w:szCs w:val="26"/>
                          </w:rPr>
                          <m:t>l,l,t</m:t>
                        </w:ins>
                      </m:r>
                    </m:sub>
                    <m:sup>
                      <m:r>
                        <w:ins w:id="345" w:author="Melody Shellman" w:date="2021-11-12T15:31:00Z">
                          <w:rPr>
                            <w:rFonts w:ascii="Cambria Math" w:eastAsiaTheme="minorEastAsia" w:hAnsi="Cambria Math"/>
                            <w:color w:val="C00000"/>
                            <w:kern w:val="24"/>
                            <w:sz w:val="26"/>
                            <w:szCs w:val="26"/>
                          </w:rPr>
                          <m:t>Piped</m:t>
                        </w:ins>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oMath>
      </m:oMathPara>
    </w:p>
    <w:p w14:paraId="79F7ED08" w14:textId="77777777"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8041EC"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Pr="008041EC" w:rsidRDefault="005B0F95" w:rsidP="005B0F95">
      <w:pPr>
        <w:rPr>
          <w:rFonts w:ascii="Times New Roman" w:eastAsiaTheme="minorEastAsia" w:hAnsi="Times New Roman" w:cs="Times New Roman"/>
          <w:b/>
          <w:bCs/>
          <w:sz w:val="26"/>
          <w:szCs w:val="26"/>
        </w:rPr>
      </w:pPr>
    </w:p>
    <w:p w14:paraId="061EEC11" w14:textId="61A41A23" w:rsidR="005B0F95" w:rsidRPr="008041EC" w:rsidRDefault="005B0F95" w:rsidP="005B0F95">
      <w:pPr>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Terminal Storage Level </w:t>
      </w:r>
    </w:p>
    <w:p w14:paraId="4379A67A" w14:textId="0E349CE7" w:rsidR="00092832" w:rsidRPr="00821B11" w:rsidRDefault="00092832" w:rsidP="00821B11">
      <w:pPr>
        <w:pStyle w:val="CommentText"/>
        <w:rPr>
          <w:rFonts w:ascii="Times New Roman" w:eastAsiaTheme="minorEastAsia" w:hAnsi="Times New Roman" w:cs="Times New Roman"/>
          <w:sz w:val="26"/>
          <w:szCs w:val="26"/>
        </w:rPr>
      </w:pPr>
      <w:r w:rsidRPr="00821B11">
        <w:rPr>
          <w:rFonts w:ascii="Times New Roman" w:eastAsiaTheme="minorEastAsia" w:hAnsi="Times New Roman" w:cs="Times New Roman"/>
          <w:sz w:val="26"/>
          <w:szCs w:val="26"/>
        </w:rPr>
        <w:t>For each storage site</w:t>
      </w:r>
      <w:r w:rsidR="00821B11" w:rsidRPr="00821B11">
        <w:rPr>
          <w:rFonts w:ascii="Times New Roman" w:eastAsiaTheme="minorEastAsia" w:hAnsi="Times New Roman" w:cs="Times New Roman"/>
          <w:sz w:val="26"/>
          <w:szCs w:val="26"/>
        </w:rPr>
        <w:t xml:space="preserve">, the </w:t>
      </w:r>
      <w:r w:rsidRPr="00821B11">
        <w:rPr>
          <w:rFonts w:ascii="Times New Roman" w:eastAsiaTheme="minorEastAsia" w:hAnsi="Times New Roman" w:cs="Times New Roman"/>
          <w:sz w:val="26"/>
          <w:szCs w:val="26"/>
        </w:rPr>
        <w:t xml:space="preserve">storage </w:t>
      </w:r>
      <w:r w:rsidR="00821B11" w:rsidRPr="00821B11">
        <w:rPr>
          <w:rFonts w:ascii="Times New Roman" w:eastAsiaTheme="minorEastAsia" w:hAnsi="Times New Roman" w:cs="Times New Roman"/>
          <w:sz w:val="26"/>
          <w:szCs w:val="26"/>
        </w:rPr>
        <w:t>in the last time period</w:t>
      </w:r>
      <w:r w:rsidRPr="00821B11">
        <w:rPr>
          <w:rFonts w:ascii="Times New Roman" w:eastAsiaTheme="minorEastAsia" w:hAnsi="Times New Roman" w:cs="Times New Roman"/>
          <w:sz w:val="26"/>
          <w:szCs w:val="26"/>
        </w:rPr>
        <w:t xml:space="preserve"> must be less than or equal to the predicted/set terminal storage level</w:t>
      </w:r>
      <w:r w:rsidR="00821B11" w:rsidRPr="00821B11">
        <w:rPr>
          <w:rFonts w:ascii="Times New Roman" w:eastAsiaTheme="minorEastAsia" w:hAnsi="Times New Roman" w:cs="Times New Roman"/>
          <w:sz w:val="26"/>
          <w:szCs w:val="26"/>
        </w:rPr>
        <w:t>.</w:t>
      </w:r>
    </w:p>
    <w:p w14:paraId="6B53071D" w14:textId="240C2A5B" w:rsidR="005B0F95" w:rsidRPr="008041EC" w:rsidRDefault="00F4233B" w:rsidP="005B0F9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θ</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6B44D38D" w14:textId="77777777" w:rsidR="005B0F95" w:rsidRPr="008041EC" w:rsidRDefault="005B0F95" w:rsidP="005B0F95">
      <w:pPr>
        <w:jc w:val="center"/>
        <w:rPr>
          <w:rFonts w:ascii="Times New Roman" w:eastAsiaTheme="minorEastAsia" w:hAnsi="Times New Roman" w:cs="Times New Roman"/>
          <w:sz w:val="26"/>
          <w:szCs w:val="26"/>
        </w:rPr>
      </w:pPr>
    </w:p>
    <w:p w14:paraId="4A74B757" w14:textId="04AB2803" w:rsidR="005B0F95" w:rsidRPr="008041EC"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∀s∈S,t∈T</m:t>
          </m:r>
        </m:oMath>
      </m:oMathPara>
    </w:p>
    <w:p w14:paraId="771DF441" w14:textId="77777777" w:rsidR="005B0F95" w:rsidRPr="008041EC" w:rsidRDefault="005B0F95" w:rsidP="00C83273">
      <w:pPr>
        <w:ind w:left="2880" w:hanging="2880"/>
        <w:rPr>
          <w:rFonts w:ascii="Times New Roman" w:eastAsiaTheme="minorEastAsia" w:hAnsi="Times New Roman" w:cs="Times New Roman"/>
          <w:b/>
          <w:bCs/>
          <w:sz w:val="26"/>
          <w:szCs w:val="26"/>
        </w:rPr>
      </w:pPr>
    </w:p>
    <w:p w14:paraId="271857C7" w14:textId="0BF37689" w:rsidR="00C83273" w:rsidRPr="008041EC" w:rsidRDefault="00C83273" w:rsidP="00C83273">
      <w:pPr>
        <w:ind w:left="2880" w:hanging="2880"/>
        <w:rPr>
          <w:rFonts w:ascii="Times New Roman" w:eastAsiaTheme="minorEastAsia" w:hAnsi="Times New Roman" w:cs="Times New Roman"/>
          <w:b/>
          <w:bCs/>
          <w:sz w:val="26"/>
          <w:szCs w:val="26"/>
        </w:rPr>
      </w:pPr>
      <w:r w:rsidRPr="00965BBD">
        <w:rPr>
          <w:rFonts w:ascii="Times New Roman" w:eastAsiaTheme="minorEastAsia" w:hAnsi="Times New Roman" w:cs="Times New Roman"/>
          <w:b/>
          <w:bCs/>
          <w:sz w:val="26"/>
          <w:szCs w:val="26"/>
        </w:rPr>
        <w:t>Pipeline Capacity</w:t>
      </w:r>
      <w:r w:rsidR="00C71EBF" w:rsidRPr="00965BBD">
        <w:rPr>
          <w:rFonts w:ascii="Times New Roman" w:eastAsiaTheme="minorEastAsia" w:hAnsi="Times New Roman" w:cs="Times New Roman"/>
          <w:b/>
          <w:bCs/>
          <w:sz w:val="26"/>
          <w:szCs w:val="26"/>
        </w:rPr>
        <w:t xml:space="preserve"> </w:t>
      </w:r>
      <w:r w:rsidRPr="00965BBD">
        <w:rPr>
          <w:rFonts w:ascii="Times New Roman" w:eastAsiaTheme="minorEastAsia" w:hAnsi="Times New Roman" w:cs="Times New Roman"/>
          <w:b/>
          <w:bCs/>
          <w:sz w:val="26"/>
          <w:szCs w:val="26"/>
        </w:rPr>
        <w:t>Construction/Expansion</w:t>
      </w:r>
    </w:p>
    <w:p w14:paraId="16171A5F" w14:textId="574CBE89" w:rsidR="000444D9" w:rsidRPr="00ED4A05" w:rsidRDefault="000444D9" w:rsidP="00ED4A05">
      <w:pPr>
        <w:pStyle w:val="CommentText"/>
        <w:rPr>
          <w:rFonts w:ascii="Times New Roman" w:eastAsiaTheme="minorEastAsia" w:hAnsi="Times New Roman" w:cs="Times New Roman"/>
          <w:sz w:val="26"/>
          <w:szCs w:val="26"/>
        </w:rPr>
      </w:pPr>
      <w:r w:rsidRPr="00ED4A05">
        <w:rPr>
          <w:rFonts w:ascii="Times New Roman" w:eastAsiaTheme="minorEastAsia" w:hAnsi="Times New Roman" w:cs="Times New Roman"/>
          <w:sz w:val="26"/>
          <w:szCs w:val="26"/>
        </w:rPr>
        <w:t xml:space="preserve">Sets the </w:t>
      </w:r>
      <w:r w:rsidR="00275E7F" w:rsidRPr="00ED4A05">
        <w:rPr>
          <w:rFonts w:ascii="Times New Roman" w:eastAsiaTheme="minorEastAsia" w:hAnsi="Times New Roman" w:cs="Times New Roman"/>
          <w:sz w:val="26"/>
          <w:szCs w:val="26"/>
        </w:rPr>
        <w:t>flow capacity</w:t>
      </w:r>
      <w:r w:rsidR="00ED4A05" w:rsidRPr="00ED4A05">
        <w:rPr>
          <w:rFonts w:ascii="Times New Roman" w:eastAsiaTheme="minorEastAsia" w:hAnsi="Times New Roman" w:cs="Times New Roman"/>
          <w:sz w:val="26"/>
          <w:szCs w:val="26"/>
        </w:rPr>
        <w:t xml:space="preserve"> in a given pipeline during a given time period. </w:t>
      </w:r>
      <w:r w:rsidR="000A6E08">
        <w:rPr>
          <w:rFonts w:ascii="Times New Roman" w:eastAsiaTheme="minorEastAsia" w:hAnsi="Times New Roman" w:cs="Times New Roman"/>
          <w:sz w:val="26"/>
          <w:szCs w:val="26"/>
        </w:rPr>
        <w:t xml:space="preserve">Different constraints apply </w:t>
      </w:r>
      <w:r w:rsidR="000F5EC5">
        <w:rPr>
          <w:rFonts w:ascii="Times New Roman" w:eastAsiaTheme="minorEastAsia" w:hAnsi="Times New Roman" w:cs="Times New Roman"/>
          <w:sz w:val="26"/>
          <w:szCs w:val="26"/>
        </w:rPr>
        <w:t xml:space="preserve">depending on if the pipeline is </w:t>
      </w:r>
      <w:r w:rsidR="00ED4A05" w:rsidRPr="00ED4A05">
        <w:rPr>
          <w:rFonts w:ascii="Times New Roman" w:eastAsiaTheme="minorEastAsia" w:hAnsi="Times New Roman" w:cs="Times New Roman"/>
          <w:sz w:val="26"/>
          <w:szCs w:val="26"/>
        </w:rPr>
        <w:t>realistically reversible</w:t>
      </w:r>
      <w:r w:rsidR="000F5EC5">
        <w:rPr>
          <w:rFonts w:ascii="Times New Roman" w:eastAsiaTheme="minorEastAsia" w:hAnsi="Times New Roman" w:cs="Times New Roman"/>
          <w:sz w:val="26"/>
          <w:szCs w:val="26"/>
        </w:rPr>
        <w:t xml:space="preserve"> or not</w:t>
      </w:r>
      <w:r w:rsidR="00ED4A05" w:rsidRPr="00ED4A05">
        <w:rPr>
          <w:rFonts w:ascii="Times New Roman" w:eastAsiaTheme="minorEastAsia" w:hAnsi="Times New Roman" w:cs="Times New Roman"/>
          <w:sz w:val="26"/>
          <w:szCs w:val="26"/>
        </w:rPr>
        <w:t xml:space="preserve">. </w:t>
      </w:r>
      <w:r w:rsidR="00275E7F" w:rsidRPr="00ED4A05">
        <w:rPr>
          <w:rFonts w:ascii="Times New Roman" w:eastAsiaTheme="minorEastAsia" w:hAnsi="Times New Roman" w:cs="Times New Roman"/>
          <w:sz w:val="26"/>
          <w:szCs w:val="26"/>
        </w:rPr>
        <w:t xml:space="preserve"> </w:t>
      </w:r>
    </w:p>
    <w:p w14:paraId="14764480" w14:textId="6A780C6B" w:rsidR="00F57C02" w:rsidRPr="008041EC" w:rsidRDefault="00F4233B" w:rsidP="00F57C02">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182E9B26" w14:textId="77777777"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4F02C091" w14:textId="083F2108" w:rsidR="00F57C02" w:rsidRPr="008041EC" w:rsidRDefault="00F57C02" w:rsidP="00F57C02">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∈{PCA, PNA, PPA,NKA,CNA, NCA,NSA,NOA,FCA,RCA,SKA, SOA</m:t>
          </m:r>
          <m:r>
            <w:ins w:id="346" w:author="Melody Shellman" w:date="2021-11-15T10:42:00Z">
              <w:rPr>
                <w:rFonts w:ascii="Cambria Math" w:eastAsiaTheme="minorEastAsia" w:hAnsi="Cambria Math" w:cs="Times New Roman"/>
                <w:sz w:val="26"/>
                <w:szCs w:val="26"/>
              </w:rPr>
              <m:t>, RSA, SRA</m:t>
            </w:ins>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w:commentRangeStart w:id="347"/>
          <w:commentRangeEnd w:id="347"/>
          <m:r>
            <m:rPr>
              <m:sty m:val="p"/>
            </m:rPr>
            <w:rPr>
              <w:rStyle w:val="CommentReference"/>
            </w:rPr>
            <w:commentReference w:id="347"/>
          </m:r>
          <m:r>
            <w:rPr>
              <w:rFonts w:ascii="Cambria Math" w:eastAsiaTheme="minorEastAsia" w:hAnsi="Cambria Math" w:cs="Times New Roman"/>
              <w:sz w:val="26"/>
              <w:szCs w:val="26"/>
            </w:rPr>
            <m:t xml:space="preserve"> </m:t>
          </m:r>
        </m:oMath>
      </m:oMathPara>
    </w:p>
    <w:p w14:paraId="5BC7A0F2" w14:textId="77777777" w:rsidR="00F57C02" w:rsidRPr="008041EC" w:rsidRDefault="00F57C02" w:rsidP="00C83273">
      <w:pPr>
        <w:rPr>
          <w:rFonts w:ascii="Times New Roman" w:eastAsiaTheme="minorEastAsia" w:hAnsi="Times New Roman" w:cs="Times New Roman"/>
          <w:sz w:val="26"/>
          <w:szCs w:val="26"/>
        </w:rPr>
      </w:pPr>
    </w:p>
    <w:p w14:paraId="6BEC221D" w14:textId="45F8259C" w:rsidR="00C83273" w:rsidRPr="008041EC" w:rsidRDefault="00F4233B"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l,</m:t>
              </m:r>
              <m:acc>
                <m:accPr>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,d</m:t>
                  </m:r>
                </m:sub>
                <m:sup>
                  <m:r>
                    <w:rPr>
                      <w:rFonts w:ascii="Cambria Math" w:eastAsiaTheme="minorEastAsia" w:hAnsi="Cambria Math"/>
                      <w:color w:val="C00000"/>
                      <w:kern w:val="24"/>
                      <w:sz w:val="26"/>
                      <w:szCs w:val="26"/>
                    </w:rPr>
                    <m:t>Pipeline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,l,d</m:t>
                  </m:r>
                </m:sub>
                <m:sup>
                  <m:r>
                    <w:rPr>
                      <w:rFonts w:ascii="Cambria Math" w:eastAsiaTheme="minorEastAsia" w:hAnsi="Cambria Math"/>
                      <w:color w:val="C00000"/>
                      <w:kern w:val="24"/>
                      <w:sz w:val="26"/>
                      <w:szCs w:val="26"/>
                    </w:rPr>
                    <m:t>Pipeline</m:t>
                  </m:r>
                </m:sup>
              </m:sSubSup>
            </m:e>
          </m:d>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m:t>
              </m:r>
              <m:acc>
                <m:accPr>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sub>
            <m:sup>
              <m:r>
                <w:rPr>
                  <w:rFonts w:ascii="Cambria Math" w:eastAsiaTheme="minorEastAsia" w:hAnsi="Cambria Math"/>
                  <w:color w:val="C00000"/>
                  <w:kern w:val="24"/>
                  <w:sz w:val="26"/>
                  <w:szCs w:val="26"/>
                </w:rPr>
                <m:t>PipelineCapacity</m:t>
              </m:r>
            </m:sup>
          </m:sSubSup>
        </m:oMath>
      </m:oMathPara>
    </w:p>
    <w:p w14:paraId="5CE5B4E9" w14:textId="7AE04903" w:rsidR="00C83273" w:rsidRPr="008041EC" w:rsidRDefault="00C83273" w:rsidP="00C83273">
      <w:pPr>
        <w:rPr>
          <w:rFonts w:ascii="Times New Roman" w:eastAsiaTheme="minorEastAsia" w:hAnsi="Times New Roman" w:cs="Times New Roman"/>
          <w:sz w:val="26"/>
          <w:szCs w:val="26"/>
        </w:rPr>
      </w:pPr>
    </w:p>
    <w:p w14:paraId="735A2A94" w14:textId="519003C7" w:rsidR="00C83273" w:rsidRPr="008041EC"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 </m:t>
          </m:r>
          <m:r>
            <w:rPr>
              <w:rFonts w:ascii="Cambria Math" w:eastAsiaTheme="minorEastAsia" w:hAnsi="Cambria Math" w:cs="Times New Roman"/>
              <w:strike/>
              <w:sz w:val="26"/>
              <w:szCs w:val="26"/>
            </w:rPr>
            <m:t>CNA</m:t>
          </m:r>
          <m:r>
            <w:rPr>
              <w:rFonts w:ascii="Cambria Math" w:eastAsiaTheme="minorEastAsia" w:hAnsi="Cambria Math" w:cs="Times New Roman"/>
              <w:sz w:val="26"/>
              <w:szCs w:val="26"/>
            </w:rPr>
            <m:t xml:space="preserve">, NNA, </m:t>
          </m:r>
          <m:r>
            <w:rPr>
              <w:rFonts w:ascii="Cambria Math" w:eastAsiaTheme="minorEastAsia" w:hAnsi="Cambria Math" w:cs="Times New Roman"/>
              <w:strike/>
              <w:sz w:val="26"/>
              <w:szCs w:val="26"/>
            </w:rPr>
            <m:t>NCA</m:t>
          </m:r>
          <m:r>
            <w:rPr>
              <w:rFonts w:ascii="Cambria Math" w:eastAsiaTheme="minorEastAsia" w:hAnsi="Cambria Math" w:cs="Times New Roman"/>
              <w:sz w:val="26"/>
              <w:szCs w:val="26"/>
            </w:rPr>
            <m:t>,NSA,NRA,RNA,RKA,SNA,SCA</m:t>
          </m:r>
          <m:r>
            <w:del w:id="348" w:author="Melody Shellman" w:date="2021-11-15T10:42:00Z">
              <w:rPr>
                <w:rFonts w:ascii="Cambria Math" w:eastAsiaTheme="minorEastAsia" w:hAnsi="Cambria Math" w:cs="Times New Roman"/>
                <w:sz w:val="26"/>
                <w:szCs w:val="26"/>
              </w:rPr>
              <m:t>,SRA</m:t>
            </w:del>
          </m:r>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335578B3" w14:textId="77777777" w:rsidR="001344E0" w:rsidRPr="008041EC" w:rsidRDefault="001344E0" w:rsidP="00C83273">
      <w:pPr>
        <w:rPr>
          <w:rFonts w:ascii="Times New Roman" w:eastAsiaTheme="minorEastAsia" w:hAnsi="Times New Roman" w:cs="Times New Roman"/>
          <w:sz w:val="26"/>
          <w:szCs w:val="26"/>
        </w:rPr>
      </w:pPr>
    </w:p>
    <w:p w14:paraId="27B97753" w14:textId="0C7D05D5"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8041EC">
        <w:rPr>
          <w:rFonts w:ascii="Times New Roman" w:eastAsiaTheme="minorEastAsia" w:hAnsi="Times New Roman" w:cs="Times New Roman"/>
          <w:sz w:val="26"/>
          <w:szCs w:val="26"/>
        </w:rPr>
        <w:t xml:space="preserve"> will be calculated as follows:</w:t>
      </w:r>
    </w:p>
    <w:p w14:paraId="11236B72" w14:textId="77777777" w:rsidR="00C83273" w:rsidRPr="008041EC" w:rsidRDefault="00F4233B"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d</m:t>
              </m:r>
            </m:sub>
            <m:sup>
              <m:r>
                <w:rPr>
                  <w:rFonts w:ascii="Cambria Math" w:eastAsiaTheme="minorEastAsia" w:hAnsi="Cambria Math"/>
                  <w:color w:val="00B050"/>
                  <w:kern w:val="24"/>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color w:val="5B9BD5" w:themeColor="accent5"/>
                  <w:sz w:val="26"/>
                  <w:szCs w:val="26"/>
                </w:rPr>
                <m:t>d</m:t>
              </m:r>
            </m:e>
            <m:sup>
              <m:r>
                <w:rPr>
                  <w:rFonts w:ascii="Cambria Math" w:hAnsi="Cambria Math" w:cs="Times New Roman"/>
                  <w:sz w:val="26"/>
                  <w:szCs w:val="26"/>
                </w:rPr>
                <m:t>ω</m:t>
              </m:r>
            </m:sup>
          </m:sSup>
        </m:oMath>
      </m:oMathPara>
    </w:p>
    <w:p w14:paraId="16DDA20C" w14:textId="53AD3D96" w:rsidR="00C83273" w:rsidRPr="008041EC" w:rsidRDefault="00C83273" w:rsidP="00C83273">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8041EC">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8041EC">
        <w:rPr>
          <w:rFonts w:ascii="Times New Roman" w:eastAsiaTheme="minorEastAsia" w:hAnsi="Times New Roman" w:cs="Times New Roman"/>
          <w:sz w:val="26"/>
          <w:szCs w:val="26"/>
        </w:rPr>
        <w:t>is Hazen-Williams exponent as per Cafaro &amp; Grossmann (2020)</w:t>
      </w:r>
      <w:r w:rsidR="00C11242" w:rsidRPr="008041EC">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8041EC">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color w:val="5B9BD5" w:themeColor="accent5"/>
            <w:sz w:val="26"/>
            <w:szCs w:val="26"/>
          </w:rPr>
          <m:t>d∈D</m:t>
        </m:r>
      </m:oMath>
      <w:r w:rsidR="00C11242" w:rsidRPr="008041EC">
        <w:rPr>
          <w:rFonts w:ascii="Times New Roman" w:eastAsiaTheme="minorEastAsia" w:hAnsi="Times New Roman" w:cs="Times New Roman"/>
          <w:sz w:val="26"/>
          <w:szCs w:val="26"/>
        </w:rPr>
        <w:t>.</w:t>
      </w:r>
    </w:p>
    <w:p w14:paraId="6E6DEA3E" w14:textId="77777777" w:rsidR="00C1450A" w:rsidRPr="008041EC" w:rsidRDefault="00C1450A" w:rsidP="00C1450A">
      <w:pPr>
        <w:jc w:val="center"/>
        <w:rPr>
          <w:rFonts w:ascii="Times New Roman" w:eastAsiaTheme="minorEastAsia" w:hAnsi="Times New Roman" w:cs="Times New Roman"/>
          <w:sz w:val="26"/>
          <w:szCs w:val="26"/>
        </w:rPr>
      </w:pPr>
    </w:p>
    <w:p w14:paraId="4F9E7196" w14:textId="3380C763" w:rsidR="00C83273" w:rsidRPr="008041EC" w:rsidRDefault="00F4233B" w:rsidP="00C83273">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0C786F6C" w14:textId="77777777" w:rsidR="00C83273" w:rsidRPr="008041EC" w:rsidRDefault="00C83273" w:rsidP="00C83273">
      <w:pPr>
        <w:ind w:left="2880" w:hanging="2880"/>
        <w:rPr>
          <w:rFonts w:ascii="Times New Roman" w:eastAsiaTheme="minorEastAsia" w:hAnsi="Times New Roman" w:cs="Times New Roman"/>
          <w:sz w:val="26"/>
          <w:szCs w:val="26"/>
        </w:rPr>
      </w:pPr>
    </w:p>
    <w:p w14:paraId="7777C47B" w14:textId="76D9A1E4" w:rsidR="00C83273" w:rsidRPr="008041EC"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CNA,RCA NNA, NCA,NKA,NSA,NRA,…, SOA}, t∈T    </m:t>
          </m:r>
        </m:oMath>
      </m:oMathPara>
    </w:p>
    <w:p w14:paraId="10945F4A" w14:textId="2F68BE0A" w:rsidR="00C83273" w:rsidRPr="008041EC"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Default="00027E71" w:rsidP="00027E7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Storage Capacity</w:t>
      </w:r>
      <w:r w:rsidR="004510B4"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 xml:space="preserve">Construction/Expansion </w:t>
      </w:r>
    </w:p>
    <w:p w14:paraId="2F075459" w14:textId="5AFD811A" w:rsidR="00B54766" w:rsidRPr="000F5EC5" w:rsidRDefault="00DA735C" w:rsidP="00B54766">
      <w:pPr>
        <w:pStyle w:val="CommentText"/>
        <w:rPr>
          <w:rFonts w:ascii="Times New Roman" w:eastAsiaTheme="minorEastAsia" w:hAnsi="Times New Roman" w:cs="Times New Roman"/>
          <w:sz w:val="26"/>
          <w:szCs w:val="26"/>
        </w:rPr>
      </w:pPr>
      <w:r w:rsidRPr="000F5EC5">
        <w:rPr>
          <w:rFonts w:ascii="Times New Roman" w:eastAsiaTheme="minorEastAsia" w:hAnsi="Times New Roman" w:cs="Times New Roman"/>
          <w:sz w:val="26"/>
          <w:szCs w:val="26"/>
        </w:rPr>
        <w:t>Update the storage capacity variable. If expansion/construction is selected, expand the capacity by the set expansion amount. The water level at the storage site must be less than this capacity</w:t>
      </w:r>
      <w:r w:rsidR="002A58F6" w:rsidRPr="000F5EC5">
        <w:rPr>
          <w:rFonts w:ascii="Times New Roman" w:eastAsiaTheme="minorEastAsia" w:hAnsi="Times New Roman" w:cs="Times New Roman"/>
          <w:sz w:val="26"/>
          <w:szCs w:val="26"/>
        </w:rPr>
        <w:t>.</w:t>
      </w:r>
      <w:r w:rsidR="002A58F6">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A</w:t>
      </w:r>
      <w:r w:rsidRPr="000F5EC5">
        <w:rPr>
          <w:rFonts w:ascii="Times New Roman" w:eastAsiaTheme="minorEastAsia" w:hAnsi="Times New Roman" w:cs="Times New Roman"/>
          <w:sz w:val="26"/>
          <w:szCs w:val="26"/>
        </w:rPr>
        <w:t xml:space="preserve">s of now, the model </w:t>
      </w:r>
      <w:del w:id="349" w:author="Andres Joaquin Calderon" w:date="2021-10-20T11:32:00Z">
        <w:r w:rsidRPr="000F5EC5" w:rsidDel="009879DC">
          <w:rPr>
            <w:rFonts w:ascii="Times New Roman" w:eastAsiaTheme="minorEastAsia" w:hAnsi="Times New Roman" w:cs="Times New Roman"/>
            <w:sz w:val="26"/>
            <w:szCs w:val="26"/>
          </w:rPr>
          <w:delText xml:space="preserve">only </w:delText>
        </w:r>
      </w:del>
      <w:r w:rsidRPr="000F5EC5">
        <w:rPr>
          <w:rFonts w:ascii="Times New Roman" w:eastAsiaTheme="minorEastAsia" w:hAnsi="Times New Roman" w:cs="Times New Roman"/>
          <w:sz w:val="26"/>
          <w:szCs w:val="26"/>
        </w:rPr>
        <w:t xml:space="preserve">considers </w:t>
      </w:r>
      <w:ins w:id="350" w:author="Andres Joaquin Calderon" w:date="2021-10-20T11:32:00Z">
        <w:r w:rsidR="009879DC">
          <w:rPr>
            <w:rFonts w:ascii="Times New Roman" w:eastAsiaTheme="minorEastAsia" w:hAnsi="Times New Roman" w:cs="Times New Roman"/>
            <w:sz w:val="26"/>
            <w:szCs w:val="26"/>
          </w:rPr>
          <w:t>that</w:t>
        </w:r>
      </w:ins>
      <w:ins w:id="351" w:author="Andres Joaquin Calderon" w:date="2021-10-20T11:33:00Z">
        <w:r w:rsidR="009879DC">
          <w:rPr>
            <w:rFonts w:ascii="Times New Roman" w:eastAsiaTheme="minorEastAsia" w:hAnsi="Times New Roman" w:cs="Times New Roman"/>
            <w:sz w:val="26"/>
            <w:szCs w:val="26"/>
          </w:rPr>
          <w:t xml:space="preserve"> a storage facility is expanded or built at the beginning of the planning horizon.</w:t>
        </w:r>
      </w:ins>
      <w:del w:id="352" w:author="Andres Joaquin Calderon" w:date="2021-10-20T11:33:00Z">
        <w:r w:rsidRPr="000F5EC5" w:rsidDel="009879DC">
          <w:rPr>
            <w:rFonts w:ascii="Times New Roman" w:eastAsiaTheme="minorEastAsia" w:hAnsi="Times New Roman" w:cs="Times New Roman"/>
            <w:sz w:val="26"/>
            <w:szCs w:val="26"/>
          </w:rPr>
          <w:delText>yes/no, not a when</w:delText>
        </w:r>
      </w:del>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 xml:space="preserve">The </w:t>
      </w:r>
      <w:r w:rsidR="00B54766" w:rsidRPr="000F5EC5">
        <w:rPr>
          <w:rFonts w:ascii="Times New Roman" w:eastAsiaTheme="minorEastAsia" w:hAnsi="Times New Roman" w:cs="Times New Roman"/>
          <w:sz w:val="26"/>
          <w:szCs w:val="26"/>
        </w:rPr>
        <w:t>C</w:t>
      </w:r>
      <w:r w:rsidR="00B54766" w:rsidRPr="009E0949">
        <w:rPr>
          <w:rFonts w:ascii="Times New Roman" w:eastAsiaTheme="minorEastAsia" w:hAnsi="Times New Roman" w:cs="Times New Roman"/>
          <w:sz w:val="26"/>
          <w:szCs w:val="26"/>
          <w:vertAlign w:val="subscript"/>
        </w:rPr>
        <w:t>0</w:t>
      </w:r>
      <w:r w:rsidR="009E0949">
        <w:rPr>
          <w:rFonts w:ascii="Times New Roman" w:eastAsiaTheme="minorEastAsia" w:hAnsi="Times New Roman" w:cs="Times New Roman"/>
          <w:sz w:val="26"/>
          <w:szCs w:val="26"/>
          <w:vertAlign w:val="subscript"/>
        </w:rPr>
        <w:t xml:space="preserve"> </w:t>
      </w:r>
      <w:r w:rsidR="009E0949">
        <w:rPr>
          <w:rFonts w:ascii="Times New Roman" w:eastAsiaTheme="minorEastAsia" w:hAnsi="Times New Roman" w:cs="Times New Roman"/>
          <w:sz w:val="26"/>
          <w:szCs w:val="26"/>
        </w:rPr>
        <w:t>notation</w:t>
      </w:r>
      <w:r w:rsidR="00B54766">
        <w:rPr>
          <w:rFonts w:ascii="Times New Roman" w:eastAsiaTheme="minorEastAsia" w:hAnsi="Times New Roman" w:cs="Times New Roman"/>
          <w:sz w:val="26"/>
          <w:szCs w:val="26"/>
        </w:rPr>
        <w:t xml:space="preserve"> </w:t>
      </w:r>
      <w:r w:rsidR="00B54766" w:rsidRPr="000F5EC5">
        <w:rPr>
          <w:rFonts w:ascii="Times New Roman" w:eastAsiaTheme="minorEastAsia" w:hAnsi="Times New Roman" w:cs="Times New Roman"/>
          <w:sz w:val="26"/>
          <w:szCs w:val="26"/>
        </w:rPr>
        <w:t>indicates that we also include the 0</w:t>
      </w:r>
      <w:r w:rsidR="00B54766" w:rsidRPr="0009319A">
        <w:rPr>
          <w:rFonts w:ascii="Times New Roman" w:eastAsiaTheme="minorEastAsia" w:hAnsi="Times New Roman" w:cs="Times New Roman"/>
          <w:sz w:val="26"/>
          <w:szCs w:val="26"/>
          <w:vertAlign w:val="superscript"/>
        </w:rPr>
        <w:t>th</w:t>
      </w:r>
      <w:r w:rsidR="00B54766" w:rsidRPr="000F5EC5">
        <w:rPr>
          <w:rFonts w:ascii="Times New Roman" w:eastAsiaTheme="minorEastAsia" w:hAnsi="Times New Roman" w:cs="Times New Roman"/>
          <w:sz w:val="26"/>
          <w:szCs w:val="26"/>
        </w:rPr>
        <w:t xml:space="preserve"> case, meaning that there is no selection</w:t>
      </w:r>
      <w:r w:rsidR="009E0949">
        <w:rPr>
          <w:rFonts w:ascii="Times New Roman" w:eastAsiaTheme="minorEastAsia" w:hAnsi="Times New Roman" w:cs="Times New Roman"/>
          <w:sz w:val="26"/>
          <w:szCs w:val="26"/>
        </w:rPr>
        <w:t xml:space="preserve"> in the set C where</w:t>
      </w:r>
      <w:r w:rsidR="00B54766" w:rsidRPr="000F5EC5">
        <w:rPr>
          <w:rFonts w:ascii="Times New Roman" w:eastAsiaTheme="minorEastAsia" w:hAnsi="Times New Roman" w:cs="Times New Roman"/>
          <w:sz w:val="26"/>
          <w:szCs w:val="26"/>
        </w:rPr>
        <w:t xml:space="preserve"> </w:t>
      </w:r>
      <w:r w:rsidR="009E0949">
        <w:rPr>
          <w:rFonts w:ascii="Times New Roman" w:eastAsiaTheme="minorEastAsia" w:hAnsi="Times New Roman" w:cs="Times New Roman"/>
          <w:sz w:val="26"/>
          <w:szCs w:val="26"/>
        </w:rPr>
        <w:t>n</w:t>
      </w:r>
      <w:r w:rsidR="00B54766" w:rsidRPr="000F5EC5">
        <w:rPr>
          <w:rFonts w:ascii="Times New Roman" w:eastAsiaTheme="minorEastAsia" w:hAnsi="Times New Roman" w:cs="Times New Roman"/>
          <w:sz w:val="26"/>
          <w:szCs w:val="26"/>
        </w:rPr>
        <w:t xml:space="preserve">o capacity </w:t>
      </w:r>
      <w:r w:rsidR="009E0949">
        <w:rPr>
          <w:rFonts w:ascii="Times New Roman" w:eastAsiaTheme="minorEastAsia" w:hAnsi="Times New Roman" w:cs="Times New Roman"/>
          <w:sz w:val="26"/>
          <w:szCs w:val="26"/>
        </w:rPr>
        <w:t xml:space="preserve">is </w:t>
      </w:r>
      <w:r w:rsidR="00B54766" w:rsidRPr="000F5EC5">
        <w:rPr>
          <w:rFonts w:ascii="Times New Roman" w:eastAsiaTheme="minorEastAsia" w:hAnsi="Times New Roman" w:cs="Times New Roman"/>
          <w:sz w:val="26"/>
          <w:szCs w:val="26"/>
        </w:rPr>
        <w:t xml:space="preserve">added. </w:t>
      </w:r>
    </w:p>
    <w:p w14:paraId="50617E17" w14:textId="77777777" w:rsidR="00DA735C" w:rsidRPr="008041EC" w:rsidRDefault="00DA735C" w:rsidP="00B54766">
      <w:pPr>
        <w:rPr>
          <w:rFonts w:ascii="Times New Roman" w:eastAsiaTheme="minorEastAsia" w:hAnsi="Times New Roman" w:cs="Times New Roman"/>
          <w:bCs/>
          <w:sz w:val="26"/>
          <w:szCs w:val="26"/>
        </w:rPr>
      </w:pPr>
    </w:p>
    <w:p w14:paraId="648D47AC" w14:textId="1835C615" w:rsidR="00027E71" w:rsidRPr="008041EC" w:rsidRDefault="00F4233B"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oMath>
      </m:oMathPara>
    </w:p>
    <w:p w14:paraId="1B037345"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8041EC" w:rsidRDefault="00027E71" w:rsidP="00027E71">
      <w:pPr>
        <w:ind w:left="2880" w:hanging="2880"/>
        <w:rPr>
          <w:rFonts w:ascii="Times New Roman" w:eastAsiaTheme="minorEastAsia" w:hAnsi="Times New Roman" w:cs="Times New Roman"/>
          <w:sz w:val="26"/>
          <w:szCs w:val="26"/>
        </w:rPr>
      </w:pPr>
    </w:p>
    <w:p w14:paraId="401961CA" w14:textId="7C66EEBA" w:rsidR="00027E71" w:rsidRPr="008041EC" w:rsidRDefault="00F4233B" w:rsidP="00027E71">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L</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X</m:t>
              </m:r>
            </m:e>
            <m:sub>
              <m:r>
                <w:rPr>
                  <w:rFonts w:ascii="Cambria Math" w:eastAsiaTheme="minorEastAsia" w:hAnsi="Cambria Math"/>
                  <w:color w:val="C00000"/>
                  <w:kern w:val="24"/>
                  <w:sz w:val="26"/>
                  <w:szCs w:val="26"/>
                </w:rPr>
                <m:t>s,</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28C95F85" w14:textId="77777777" w:rsidR="00027E71" w:rsidRPr="008041EC" w:rsidRDefault="00027E71" w:rsidP="00027E71">
      <w:pPr>
        <w:ind w:left="2880" w:hanging="2880"/>
        <w:rPr>
          <w:rFonts w:ascii="Times New Roman" w:eastAsiaTheme="minorEastAsia" w:hAnsi="Times New Roman" w:cs="Times New Roman"/>
          <w:sz w:val="26"/>
          <w:szCs w:val="26"/>
        </w:rPr>
      </w:pPr>
    </w:p>
    <w:p w14:paraId="506242B0" w14:textId="77777777"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8041EC" w:rsidRDefault="00FF2BCF" w:rsidP="00FF2BCF">
      <w:pPr>
        <w:ind w:left="2880" w:hanging="2880"/>
        <w:rPr>
          <w:rFonts w:ascii="Times New Roman" w:eastAsiaTheme="minorEastAsia" w:hAnsi="Times New Roman" w:cs="Times New Roman"/>
          <w:sz w:val="26"/>
          <w:szCs w:val="26"/>
        </w:rPr>
      </w:pPr>
    </w:p>
    <w:p w14:paraId="7EBC2CAF" w14:textId="21CCED47" w:rsidR="008C0529" w:rsidRDefault="00250EA5" w:rsidP="008C0529">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Disposal Capacity</w:t>
      </w:r>
      <w:r w:rsidR="00770410" w:rsidRPr="008041EC">
        <w:rPr>
          <w:rFonts w:ascii="Times New Roman" w:eastAsiaTheme="minorEastAsia" w:hAnsi="Times New Roman" w:cs="Times New Roman"/>
          <w:b/>
          <w:bCs/>
          <w:sz w:val="26"/>
          <w:szCs w:val="26"/>
        </w:rPr>
        <w:t xml:space="preserve"> </w:t>
      </w:r>
      <w:r w:rsidRPr="008041EC">
        <w:rPr>
          <w:rFonts w:ascii="Times New Roman" w:eastAsiaTheme="minorEastAsia" w:hAnsi="Times New Roman" w:cs="Times New Roman"/>
          <w:b/>
          <w:bCs/>
          <w:sz w:val="26"/>
          <w:szCs w:val="26"/>
        </w:rPr>
        <w:t>Construction/Expansion</w:t>
      </w:r>
    </w:p>
    <w:p w14:paraId="4FAB4869" w14:textId="27A8D2E6" w:rsidR="00241AF8" w:rsidRPr="008041EC" w:rsidRDefault="00241AF8" w:rsidP="00241AF8">
      <w:pPr>
        <w:pStyle w:val="CommentText"/>
        <w:rPr>
          <w:rFonts w:ascii="Times New Roman" w:eastAsiaTheme="minorEastAsia" w:hAnsi="Times New Roman" w:cs="Times New Roman"/>
          <w:bCs/>
          <w:sz w:val="26"/>
          <w:szCs w:val="26"/>
        </w:rPr>
      </w:pPr>
      <w:r w:rsidRPr="002E44FA">
        <w:rPr>
          <w:rFonts w:ascii="Times New Roman" w:eastAsiaTheme="minorEastAsia" w:hAnsi="Times New Roman" w:cs="Times New Roman"/>
          <w:sz w:val="26"/>
          <w:szCs w:val="26"/>
        </w:rPr>
        <w:t xml:space="preserve">Update the disposal capacity variable. If expansion/construction is selected, expand the capacity by the set expansion amount. The total disposed water in a given </w:t>
      </w:r>
      <w:r w:rsidR="000D3DA9">
        <w:rPr>
          <w:rFonts w:ascii="Times New Roman" w:eastAsiaTheme="minorEastAsia" w:hAnsi="Times New Roman" w:cs="Times New Roman"/>
          <w:sz w:val="26"/>
          <w:szCs w:val="26"/>
        </w:rPr>
        <w:t xml:space="preserve">time </w:t>
      </w:r>
      <w:r w:rsidRPr="002E44FA">
        <w:rPr>
          <w:rFonts w:ascii="Times New Roman" w:eastAsiaTheme="minorEastAsia" w:hAnsi="Times New Roman" w:cs="Times New Roman"/>
          <w:sz w:val="26"/>
          <w:szCs w:val="26"/>
        </w:rPr>
        <w:t>period must be less than this new capacity.</w:t>
      </w:r>
    </w:p>
    <w:p w14:paraId="5CDAA36D" w14:textId="7BD3245F" w:rsidR="00250EA5" w:rsidRPr="008041EC" w:rsidRDefault="00F4233B" w:rsidP="008C0529">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oMath>
      </m:oMathPara>
    </w:p>
    <w:p w14:paraId="36D4E9BF" w14:textId="211808B9" w:rsidR="00027E71" w:rsidRPr="008041EC" w:rsidRDefault="00027E71" w:rsidP="008C0529">
      <w:pPr>
        <w:rPr>
          <w:rFonts w:ascii="Times New Roman" w:eastAsiaTheme="minorEastAsia" w:hAnsi="Times New Roman" w:cs="Times New Roman"/>
          <w:sz w:val="26"/>
          <w:szCs w:val="26"/>
        </w:rPr>
      </w:pPr>
    </w:p>
    <w:p w14:paraId="2E6A63CB" w14:textId="6191EB9B" w:rsidR="00027E71" w:rsidRPr="008041EC"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8041EC" w:rsidRDefault="00027E71" w:rsidP="008C0529">
      <w:pPr>
        <w:rPr>
          <w:rFonts w:ascii="Times New Roman" w:eastAsiaTheme="minorEastAsia" w:hAnsi="Times New Roman" w:cs="Times New Roman"/>
          <w:sz w:val="26"/>
          <w:szCs w:val="26"/>
        </w:rPr>
      </w:pPr>
    </w:p>
    <w:p w14:paraId="11CE6099" w14:textId="77777777" w:rsidR="006A4CB6" w:rsidRPr="008041EC" w:rsidRDefault="00F4233B"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D</m:t>
              </m:r>
            </m:e>
            <m:sub>
              <m:r>
                <w:rPr>
                  <w:rFonts w:ascii="Cambria Math" w:eastAsiaTheme="minorEastAsia" w:hAnsi="Cambria Math"/>
                  <w:color w:val="C00000"/>
                  <w:kern w:val="24"/>
                  <w:sz w:val="26"/>
                  <w:szCs w:val="26"/>
                </w:rPr>
                <m:t>k,</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355C796B" w14:textId="77777777" w:rsidR="006A4CB6" w:rsidRPr="008041EC"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8041EC"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4FB3FC" w:rsidR="006A4CB6" w:rsidRDefault="006A4CB6" w:rsidP="00027E71">
      <w:pPr>
        <w:ind w:left="2880" w:hanging="2880"/>
        <w:rPr>
          <w:ins w:id="353" w:author="Drouven, Markus G." w:date="2021-11-03T14:53:00Z"/>
          <w:rFonts w:ascii="Times New Roman" w:eastAsiaTheme="minorEastAsia" w:hAnsi="Times New Roman" w:cs="Times New Roman"/>
          <w:b/>
          <w:bCs/>
          <w:sz w:val="26"/>
          <w:szCs w:val="26"/>
        </w:rPr>
      </w:pPr>
    </w:p>
    <w:p w14:paraId="47B8B1A6" w14:textId="138404C0" w:rsidR="003604AC" w:rsidRDefault="003604AC" w:rsidP="00027E71">
      <w:pPr>
        <w:ind w:left="2880" w:hanging="2880"/>
        <w:rPr>
          <w:ins w:id="354" w:author="Drouven, Markus G." w:date="2021-11-03T14:53:00Z"/>
          <w:rFonts w:ascii="Times New Roman" w:eastAsiaTheme="minorEastAsia" w:hAnsi="Times New Roman" w:cs="Times New Roman"/>
          <w:b/>
          <w:bCs/>
          <w:sz w:val="26"/>
          <w:szCs w:val="26"/>
        </w:rPr>
      </w:pPr>
    </w:p>
    <w:p w14:paraId="4AB6EC40" w14:textId="77777777" w:rsidR="003604AC" w:rsidRPr="008041EC" w:rsidRDefault="003604AC" w:rsidP="00027E71">
      <w:pPr>
        <w:ind w:left="2880" w:hanging="2880"/>
        <w:rPr>
          <w:rFonts w:ascii="Times New Roman" w:eastAsiaTheme="minorEastAsia" w:hAnsi="Times New Roman" w:cs="Times New Roman"/>
          <w:b/>
          <w:bCs/>
          <w:sz w:val="26"/>
          <w:szCs w:val="26"/>
        </w:rPr>
      </w:pPr>
    </w:p>
    <w:p w14:paraId="70E58099" w14:textId="51E98160" w:rsidR="003B0170" w:rsidRDefault="003B0170" w:rsidP="003B0170">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Treatment Capacity Construction/Expansion</w:t>
      </w:r>
    </w:p>
    <w:p w14:paraId="550DCD70" w14:textId="3853B40F" w:rsidR="00241AF8" w:rsidRPr="008041EC" w:rsidRDefault="00241AF8" w:rsidP="00A62BBD">
      <w:pPr>
        <w:rPr>
          <w:rFonts w:ascii="Times New Roman" w:eastAsiaTheme="minorEastAsia" w:hAnsi="Times New Roman" w:cs="Times New Roman"/>
          <w:bCs/>
          <w:sz w:val="26"/>
          <w:szCs w:val="26"/>
        </w:rPr>
      </w:pPr>
      <w:del w:id="355" w:author="Andres Joaquin Calderon" w:date="2021-10-20T11:36:00Z">
        <w:r w:rsidRPr="00A62BBD" w:rsidDel="009879DC">
          <w:rPr>
            <w:rFonts w:ascii="Times New Roman" w:eastAsiaTheme="minorEastAsia" w:hAnsi="Times New Roman" w:cs="Times New Roman"/>
            <w:sz w:val="26"/>
            <w:szCs w:val="26"/>
          </w:rPr>
          <w:delText xml:space="preserve">Update the treatment capacity variable. </w:delText>
        </w:r>
      </w:del>
      <w:r w:rsidRPr="00A62BBD">
        <w:rPr>
          <w:rFonts w:ascii="Times New Roman" w:eastAsiaTheme="minorEastAsia" w:hAnsi="Times New Roman" w:cs="Times New Roman"/>
          <w:sz w:val="26"/>
          <w:szCs w:val="26"/>
        </w:rPr>
        <w:t>Similar</w:t>
      </w:r>
      <w:ins w:id="356" w:author="Andres Joaquin Calderon" w:date="2021-10-20T11:36:00Z">
        <w:r w:rsidR="009879DC">
          <w:rPr>
            <w:rFonts w:ascii="Times New Roman" w:eastAsiaTheme="minorEastAsia" w:hAnsi="Times New Roman" w:cs="Times New Roman"/>
            <w:sz w:val="26"/>
            <w:szCs w:val="26"/>
          </w:rPr>
          <w:t>ly</w:t>
        </w:r>
      </w:ins>
      <w:r w:rsidRPr="00A62BBD">
        <w:rPr>
          <w:rFonts w:ascii="Times New Roman" w:eastAsiaTheme="minorEastAsia" w:hAnsi="Times New Roman" w:cs="Times New Roman"/>
          <w:sz w:val="26"/>
          <w:szCs w:val="26"/>
        </w:rPr>
        <w:t xml:space="preserve"> to Disposal and Storage Capacity Construction/Expansion constraints</w:t>
      </w:r>
      <w:ins w:id="357" w:author="Andres Joaquin Calderon" w:date="2021-10-20T11:36:00Z">
        <w:r w:rsidR="009879DC">
          <w:rPr>
            <w:rFonts w:ascii="Times New Roman" w:eastAsiaTheme="minorEastAsia" w:hAnsi="Times New Roman" w:cs="Times New Roman"/>
            <w:sz w:val="26"/>
            <w:szCs w:val="26"/>
          </w:rPr>
          <w:t>, the</w:t>
        </w:r>
      </w:ins>
      <w:ins w:id="358" w:author="Andres Joaquin Calderon" w:date="2021-10-20T11:37:00Z">
        <w:r w:rsidR="009879DC">
          <w:rPr>
            <w:rFonts w:ascii="Times New Roman" w:eastAsiaTheme="minorEastAsia" w:hAnsi="Times New Roman" w:cs="Times New Roman"/>
            <w:sz w:val="26"/>
            <w:szCs w:val="26"/>
          </w:rPr>
          <w:t xml:space="preserve"> current</w:t>
        </w:r>
      </w:ins>
      <w:ins w:id="359" w:author="Andres Joaquin Calderon" w:date="2021-10-20T11:36:00Z">
        <w:r w:rsidR="009879DC">
          <w:rPr>
            <w:rFonts w:ascii="Times New Roman" w:eastAsiaTheme="minorEastAsia" w:hAnsi="Times New Roman" w:cs="Times New Roman"/>
            <w:sz w:val="26"/>
            <w:szCs w:val="26"/>
          </w:rPr>
          <w:t xml:space="preserve"> tre</w:t>
        </w:r>
      </w:ins>
      <w:ins w:id="360" w:author="Andres Joaquin Calderon" w:date="2021-10-20T11:37:00Z">
        <w:r w:rsidR="009879DC">
          <w:rPr>
            <w:rFonts w:ascii="Times New Roman" w:eastAsiaTheme="minorEastAsia" w:hAnsi="Times New Roman" w:cs="Times New Roman"/>
            <w:sz w:val="26"/>
            <w:szCs w:val="26"/>
          </w:rPr>
          <w:t>atment capacity can be expanded as required or new facilities may be installed.</w:t>
        </w:r>
      </w:ins>
      <w:del w:id="361" w:author="Andres Joaquin Calderon" w:date="2021-10-20T11:36:00Z">
        <w:r w:rsidRPr="00A62BBD" w:rsidDel="009879DC">
          <w:rPr>
            <w:rFonts w:ascii="Times New Roman" w:eastAsiaTheme="minorEastAsia" w:hAnsi="Times New Roman" w:cs="Times New Roman"/>
            <w:sz w:val="26"/>
            <w:szCs w:val="26"/>
          </w:rPr>
          <w:delText>.</w:delText>
        </w:r>
      </w:del>
    </w:p>
    <w:p w14:paraId="2F8371E8" w14:textId="63F23365" w:rsidR="003B0170" w:rsidRPr="008041EC" w:rsidRDefault="00F4233B" w:rsidP="003B0170">
      <w:pP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e>
          </m:nary>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oMath>
      </m:oMathPara>
    </w:p>
    <w:p w14:paraId="60B5AE1E" w14:textId="77777777" w:rsidR="003B0170" w:rsidRPr="008041EC" w:rsidRDefault="003B0170" w:rsidP="003B0170">
      <w:pPr>
        <w:rPr>
          <w:rFonts w:ascii="Times New Roman" w:eastAsiaTheme="minorEastAsia" w:hAnsi="Times New Roman" w:cs="Times New Roman"/>
          <w:sz w:val="26"/>
          <w:szCs w:val="26"/>
        </w:rPr>
      </w:pPr>
    </w:p>
    <w:p w14:paraId="34E590C3" w14:textId="3B4E9D97"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65EF56D7" w14:textId="77777777" w:rsidR="003B0170" w:rsidRPr="008041EC" w:rsidRDefault="003B0170" w:rsidP="003B0170">
      <w:pPr>
        <w:rPr>
          <w:rFonts w:ascii="Times New Roman" w:eastAsiaTheme="minorEastAsia" w:hAnsi="Times New Roman" w:cs="Times New Roman"/>
          <w:sz w:val="26"/>
          <w:szCs w:val="26"/>
        </w:rPr>
      </w:pPr>
    </w:p>
    <w:p w14:paraId="29E35351" w14:textId="336C0C4B" w:rsidR="003B0170" w:rsidRPr="008041EC" w:rsidRDefault="00F4233B" w:rsidP="003B0170">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T</m:t>
              </m:r>
            </m:e>
            <m:sub>
              <m:r>
                <w:rPr>
                  <w:rFonts w:ascii="Cambria Math" w:eastAsiaTheme="minorEastAsia" w:hAnsi="Cambria Math"/>
                  <w:color w:val="C00000"/>
                  <w:kern w:val="24"/>
                  <w:sz w:val="26"/>
                  <w:szCs w:val="26"/>
                </w:rPr>
                <m:t>r,</m:t>
              </m:r>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Capacity</m:t>
              </m:r>
            </m:sup>
          </m:sSubSup>
        </m:oMath>
      </m:oMathPara>
    </w:p>
    <w:p w14:paraId="110022C5" w14:textId="77777777" w:rsidR="003B0170" w:rsidRPr="008041EC" w:rsidRDefault="003B0170" w:rsidP="003B017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 xml:space="preserve"> </m:t>
          </m:r>
        </m:oMath>
      </m:oMathPara>
    </w:p>
    <w:p w14:paraId="4D4298F6" w14:textId="3E000B74" w:rsidR="003B0170" w:rsidRPr="008041EC" w:rsidRDefault="003B0170" w:rsidP="003B017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∀r∈R,t∈T  </m:t>
          </m:r>
        </m:oMath>
      </m:oMathPara>
    </w:p>
    <w:p w14:paraId="018F48B9" w14:textId="77777777" w:rsidR="003B0170" w:rsidRPr="008041EC" w:rsidRDefault="003B0170" w:rsidP="00027E71">
      <w:pPr>
        <w:rPr>
          <w:rFonts w:ascii="Times New Roman" w:eastAsiaTheme="minorEastAsia" w:hAnsi="Times New Roman" w:cs="Times New Roman"/>
          <w:sz w:val="26"/>
          <w:szCs w:val="26"/>
        </w:rPr>
      </w:pPr>
    </w:p>
    <w:p w14:paraId="6F46C25A" w14:textId="042D2514" w:rsidR="00370C01" w:rsidRDefault="00370C01" w:rsidP="00370C0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Treatment </w:t>
      </w:r>
      <w:commentRangeStart w:id="362"/>
      <w:r w:rsidRPr="008041EC">
        <w:rPr>
          <w:rFonts w:ascii="Times New Roman" w:eastAsiaTheme="minorEastAsia" w:hAnsi="Times New Roman" w:cs="Times New Roman"/>
          <w:b/>
          <w:bCs/>
          <w:sz w:val="26"/>
          <w:szCs w:val="26"/>
        </w:rPr>
        <w:t>Balance</w:t>
      </w:r>
      <w:commentRangeEnd w:id="362"/>
      <w:r w:rsidR="00C56D6C">
        <w:rPr>
          <w:rStyle w:val="CommentReference"/>
        </w:rPr>
        <w:commentReference w:id="362"/>
      </w:r>
    </w:p>
    <w:p w14:paraId="027640F8" w14:textId="451C4D7B" w:rsidR="00241AF8" w:rsidRPr="008041EC" w:rsidRDefault="00241AF8" w:rsidP="004805C3">
      <w:pPr>
        <w:rPr>
          <w:rFonts w:ascii="Times New Roman" w:eastAsiaTheme="minorEastAsia" w:hAnsi="Times New Roman" w:cs="Times New Roman"/>
          <w:sz w:val="26"/>
          <w:szCs w:val="26"/>
        </w:rPr>
      </w:pPr>
      <w:r w:rsidRPr="004805C3">
        <w:rPr>
          <w:rFonts w:ascii="Times New Roman" w:eastAsiaTheme="minorEastAsia" w:hAnsi="Times New Roman" w:cs="Times New Roman"/>
          <w:sz w:val="26"/>
          <w:szCs w:val="26"/>
        </w:rPr>
        <w:t>Water input into treatment facility is treated with a level of efficiency</w:t>
      </w:r>
      <w:r w:rsidR="009E7B66">
        <w:rPr>
          <w:rFonts w:ascii="Times New Roman" w:eastAsiaTheme="minorEastAsia" w:hAnsi="Times New Roman" w:cs="Times New Roman"/>
          <w:sz w:val="26"/>
          <w:szCs w:val="26"/>
        </w:rPr>
        <w:t>, meaning only a given percentage of th</w:t>
      </w:r>
      <w:r w:rsidR="00B52B7B">
        <w:rPr>
          <w:rFonts w:ascii="Times New Roman" w:eastAsiaTheme="minorEastAsia" w:hAnsi="Times New Roman" w:cs="Times New Roman"/>
          <w:sz w:val="26"/>
          <w:szCs w:val="26"/>
        </w:rPr>
        <w:t xml:space="preserve">e </w:t>
      </w:r>
      <w:r>
        <w:rPr>
          <w:rFonts w:ascii="Times New Roman" w:eastAsiaTheme="minorEastAsia" w:hAnsi="Times New Roman" w:cs="Times New Roman"/>
          <w:sz w:val="26"/>
          <w:szCs w:val="26"/>
        </w:rPr>
        <w:t xml:space="preserve">water </w:t>
      </w:r>
      <w:r w:rsidR="00B52B7B">
        <w:rPr>
          <w:rFonts w:ascii="Times New Roman" w:eastAsiaTheme="minorEastAsia" w:hAnsi="Times New Roman" w:cs="Times New Roman"/>
          <w:sz w:val="26"/>
          <w:szCs w:val="26"/>
        </w:rPr>
        <w:t xml:space="preserve">input </w:t>
      </w:r>
      <w:r w:rsidRPr="004805C3">
        <w:rPr>
          <w:rFonts w:ascii="Times New Roman" w:eastAsiaTheme="minorEastAsia" w:hAnsi="Times New Roman" w:cs="Times New Roman"/>
          <w:sz w:val="26"/>
          <w:szCs w:val="26"/>
        </w:rPr>
        <w:t xml:space="preserve">is </w:t>
      </w:r>
      <w:r w:rsidR="00B52B7B">
        <w:rPr>
          <w:rFonts w:ascii="Times New Roman" w:eastAsiaTheme="minorEastAsia" w:hAnsi="Times New Roman" w:cs="Times New Roman"/>
          <w:sz w:val="26"/>
          <w:szCs w:val="26"/>
        </w:rPr>
        <w:t>outputted to be</w:t>
      </w:r>
      <w:r>
        <w:rPr>
          <w:rFonts w:ascii="Times New Roman" w:eastAsiaTheme="minorEastAsia" w:hAnsi="Times New Roman" w:cs="Times New Roman"/>
          <w:sz w:val="26"/>
          <w:szCs w:val="26"/>
        </w:rPr>
        <w:t xml:space="preserve"> </w:t>
      </w:r>
      <w:r w:rsidRPr="004805C3">
        <w:rPr>
          <w:rFonts w:ascii="Times New Roman" w:eastAsiaTheme="minorEastAsia" w:hAnsi="Times New Roman" w:cs="Times New Roman"/>
          <w:sz w:val="26"/>
          <w:szCs w:val="26"/>
        </w:rPr>
        <w:t xml:space="preserve">reused at the </w:t>
      </w:r>
      <w:del w:id="363" w:author="Drouven, Markus G." w:date="2021-11-03T14:51:00Z">
        <w:r w:rsidRPr="004805C3" w:rsidDel="007318FF">
          <w:rPr>
            <w:rFonts w:ascii="Times New Roman" w:eastAsiaTheme="minorEastAsia" w:hAnsi="Times New Roman" w:cs="Times New Roman"/>
            <w:sz w:val="26"/>
            <w:szCs w:val="26"/>
          </w:rPr>
          <w:delText>completion</w:delText>
        </w:r>
      </w:del>
      <w:ins w:id="364" w:author="Drouven, Markus G." w:date="2021-11-03T14:51:00Z">
        <w:r w:rsidR="007318FF">
          <w:rPr>
            <w:rFonts w:ascii="Times New Roman" w:eastAsiaTheme="minorEastAsia" w:hAnsi="Times New Roman" w:cs="Times New Roman"/>
            <w:sz w:val="26"/>
            <w:szCs w:val="26"/>
          </w:rPr>
          <w:t>completions</w:t>
        </w:r>
      </w:ins>
      <w:r w:rsidRPr="004805C3">
        <w:rPr>
          <w:rFonts w:ascii="Times New Roman" w:eastAsiaTheme="minorEastAsia" w:hAnsi="Times New Roman" w:cs="Times New Roman"/>
          <w:sz w:val="26"/>
          <w:szCs w:val="26"/>
        </w:rPr>
        <w:t xml:space="preserve"> pads.</w:t>
      </w:r>
    </w:p>
    <w:p w14:paraId="089AE166" w14:textId="18CD03E3" w:rsidR="00370C01" w:rsidRPr="008041EC" w:rsidRDefault="00F4233B" w:rsidP="00370C01">
      <w:pPr>
        <w:rPr>
          <w:rFonts w:ascii="Times New Roman" w:eastAsiaTheme="minorEastAsia" w:hAnsi="Times New Roman" w:cs="Times New Roman"/>
          <w:sz w:val="26"/>
          <w:szCs w:val="26"/>
        </w:rPr>
      </w:pPr>
      <m:oMathPara>
        <m:oMath>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ins w:id="365" w:author="Melody Shellman" w:date="2021-11-12T15:35:00Z">
              <w:rPr>
                <w:rFonts w:ascii="Cambria Math" w:eastAsiaTheme="minorEastAsia" w:hAnsi="Cambria Math"/>
                <w:color w:val="C00000"/>
                <w:kern w:val="24"/>
                <w:sz w:val="26"/>
                <w:szCs w:val="26"/>
              </w:rPr>
              <m:t>+</m:t>
            </w:ins>
          </m:r>
          <m:nary>
            <m:naryPr>
              <m:chr m:val="∑"/>
              <m:limLoc m:val="undOvr"/>
              <m:supHide m:val="1"/>
              <m:ctrlPr>
                <w:ins w:id="366" w:author="Melody Shellman" w:date="2021-11-12T15:35:00Z">
                  <w:rPr>
                    <w:rFonts w:ascii="Cambria Math" w:eastAsiaTheme="minorEastAsia" w:hAnsi="Cambria Math" w:cs="Times New Roman"/>
                    <w:i/>
                    <w:sz w:val="26"/>
                    <w:szCs w:val="26"/>
                  </w:rPr>
                </w:ins>
              </m:ctrlPr>
            </m:naryPr>
            <m:sub>
              <m:d>
                <m:dPr>
                  <m:ctrlPr>
                    <w:ins w:id="367" w:author="Melody Shellman" w:date="2021-11-12T15:35:00Z">
                      <w:rPr>
                        <w:rFonts w:ascii="Cambria Math" w:eastAsiaTheme="minorEastAsia" w:hAnsi="Cambria Math" w:cs="Times New Roman"/>
                        <w:i/>
                        <w:sz w:val="26"/>
                        <w:szCs w:val="26"/>
                      </w:rPr>
                    </w:ins>
                  </m:ctrlPr>
                </m:dPr>
                <m:e>
                  <m:r>
                    <w:ins w:id="368" w:author="Melody Shellman" w:date="2021-11-12T15:35:00Z">
                      <w:rPr>
                        <w:rFonts w:ascii="Cambria Math" w:eastAsiaTheme="minorEastAsia" w:hAnsi="Cambria Math" w:cs="Times New Roman"/>
                        <w:sz w:val="26"/>
                        <w:szCs w:val="26"/>
                      </w:rPr>
                      <m:t>r,s</m:t>
                    </w:ins>
                  </m:r>
                </m:e>
              </m:d>
              <m:r>
                <w:ins w:id="369" w:author="Melody Shellman" w:date="2021-11-12T15:35:00Z">
                  <w:rPr>
                    <w:rFonts w:ascii="Cambria Math" w:eastAsiaTheme="minorEastAsia" w:hAnsi="Cambria Math" w:cs="Times New Roman"/>
                    <w:sz w:val="26"/>
                    <w:szCs w:val="26"/>
                  </w:rPr>
                  <m:t>∈RSA</m:t>
                </w:ins>
              </m:r>
            </m:sub>
            <m:sup/>
            <m:e>
              <m:sSubSup>
                <m:sSubSupPr>
                  <m:ctrlPr>
                    <w:ins w:id="370" w:author="Melody Shellman" w:date="2021-11-12T15:35:00Z">
                      <w:rPr>
                        <w:rFonts w:ascii="Cambria Math" w:eastAsiaTheme="minorEastAsia" w:hAnsi="Cambria Math"/>
                        <w:i/>
                        <w:color w:val="C00000"/>
                        <w:kern w:val="24"/>
                        <w:sz w:val="26"/>
                        <w:szCs w:val="26"/>
                      </w:rPr>
                    </w:ins>
                  </m:ctrlPr>
                </m:sSubSupPr>
                <m:e>
                  <m:r>
                    <w:ins w:id="371" w:author="Melody Shellman" w:date="2021-11-12T15:35:00Z">
                      <w:rPr>
                        <w:rFonts w:ascii="Cambria Math" w:eastAsiaTheme="minorEastAsia" w:hAnsi="Cambria Math"/>
                        <w:color w:val="C00000"/>
                        <w:kern w:val="24"/>
                        <w:sz w:val="26"/>
                        <w:szCs w:val="26"/>
                      </w:rPr>
                      <m:t>F</m:t>
                    </w:ins>
                  </m:r>
                </m:e>
                <m:sub>
                  <m:r>
                    <w:ins w:id="372" w:author="Melody Shellman" w:date="2021-11-12T15:35:00Z">
                      <w:rPr>
                        <w:rFonts w:ascii="Cambria Math" w:eastAsiaTheme="minorEastAsia" w:hAnsi="Cambria Math"/>
                        <w:color w:val="C00000"/>
                        <w:kern w:val="24"/>
                        <w:sz w:val="26"/>
                        <w:szCs w:val="26"/>
                      </w:rPr>
                      <m:t>l,l,t</m:t>
                    </w:ins>
                  </m:r>
                </m:sub>
                <m:sup>
                  <m:r>
                    <w:ins w:id="373" w:author="Melody Shellman" w:date="2021-11-12T15:35:00Z">
                      <w:rPr>
                        <w:rFonts w:ascii="Cambria Math" w:eastAsiaTheme="minorEastAsia" w:hAnsi="Cambria Math"/>
                        <w:color w:val="C00000"/>
                        <w:kern w:val="24"/>
                        <w:sz w:val="26"/>
                        <w:szCs w:val="26"/>
                      </w:rPr>
                      <m:t>Piped</m:t>
                    </w:ins>
                  </m:r>
                </m:sup>
              </m:sSubSup>
            </m:e>
          </m:nary>
        </m:oMath>
      </m:oMathPara>
    </w:p>
    <w:p w14:paraId="38C5AC58" w14:textId="40887565" w:rsidR="00370C01" w:rsidRPr="008041EC" w:rsidRDefault="00370C01" w:rsidP="00370C0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where </w:t>
      </w:r>
      <m:oMath>
        <m:r>
          <w:rPr>
            <w:rFonts w:ascii="Cambria Math" w:eastAsiaTheme="minorEastAsia" w:hAnsi="Cambria Math" w:cs="Times New Roman"/>
            <w:sz w:val="26"/>
            <w:szCs w:val="26"/>
          </w:rPr>
          <m:t xml:space="preserve"> </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ϵ</m:t>
            </m:r>
          </m:e>
          <m:sup>
            <m:r>
              <w:rPr>
                <w:rFonts w:ascii="Cambria Math" w:eastAsiaTheme="minorEastAsia" w:hAnsi="Cambria Math"/>
                <w:color w:val="00B050"/>
                <w:kern w:val="24"/>
                <w:sz w:val="26"/>
                <w:szCs w:val="26"/>
              </w:rPr>
              <m:t>Treatment</m:t>
            </m:r>
          </m:sup>
        </m:sSup>
        <m:r>
          <w:rPr>
            <w:rFonts w:ascii="Cambria Math" w:eastAsiaTheme="minorEastAsia" w:hAnsi="Cambria Math" w:cs="Times New Roman"/>
            <w:sz w:val="26"/>
            <w:szCs w:val="26"/>
          </w:rPr>
          <m:t>&lt;1</m:t>
        </m:r>
      </m:oMath>
    </w:p>
    <w:p w14:paraId="12717ED8" w14:textId="77777777" w:rsidR="00370C01" w:rsidRPr="008041EC" w:rsidRDefault="00370C01" w:rsidP="00370C0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8041EC" w:rsidRDefault="00266A59" w:rsidP="00266A59">
      <w:pPr>
        <w:rPr>
          <w:rFonts w:ascii="Times New Roman" w:hAnsi="Times New Roman" w:cs="Times New Roman"/>
          <w:sz w:val="26"/>
          <w:szCs w:val="26"/>
        </w:rPr>
      </w:pPr>
    </w:p>
    <w:p w14:paraId="43F366BE" w14:textId="6A62E974" w:rsidR="005F2E61" w:rsidRDefault="00B05B8B" w:rsidP="005F2E61">
      <w:pPr>
        <w:ind w:left="2880" w:hanging="2880"/>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Beneficial </w:t>
      </w:r>
      <w:r w:rsidR="005F2E61" w:rsidRPr="008041EC">
        <w:rPr>
          <w:rFonts w:ascii="Times New Roman" w:eastAsiaTheme="minorEastAsia" w:hAnsi="Times New Roman" w:cs="Times New Roman"/>
          <w:b/>
          <w:bCs/>
          <w:sz w:val="26"/>
          <w:szCs w:val="26"/>
        </w:rPr>
        <w:t>Reuse Capacity</w:t>
      </w:r>
    </w:p>
    <w:p w14:paraId="55D064E4" w14:textId="6619890D" w:rsidR="00453630" w:rsidRPr="008041EC" w:rsidRDefault="00453630" w:rsidP="00453630">
      <w:pPr>
        <w:pStyle w:val="CommentText"/>
        <w:rPr>
          <w:rFonts w:ascii="Times New Roman" w:eastAsiaTheme="minorEastAsia" w:hAnsi="Times New Roman" w:cs="Times New Roman"/>
          <w:sz w:val="26"/>
          <w:szCs w:val="26"/>
        </w:rPr>
      </w:pPr>
      <w:r w:rsidRPr="0009319A">
        <w:rPr>
          <w:rFonts w:ascii="Times New Roman" w:eastAsiaTheme="minorEastAsia" w:hAnsi="Times New Roman" w:cs="Times New Roman"/>
          <w:sz w:val="26"/>
          <w:szCs w:val="26"/>
        </w:rPr>
        <w:t xml:space="preserve">For each </w:t>
      </w:r>
      <w:ins w:id="374" w:author="Melody Shellman" w:date="2021-10-21T14:54:00Z">
        <w:r w:rsidR="00D14490">
          <w:rPr>
            <w:rFonts w:ascii="Times New Roman" w:eastAsiaTheme="minorEastAsia" w:hAnsi="Times New Roman" w:cs="Times New Roman"/>
            <w:sz w:val="26"/>
            <w:szCs w:val="26"/>
          </w:rPr>
          <w:t xml:space="preserve">beneficial </w:t>
        </w:r>
      </w:ins>
      <w:r w:rsidRPr="0009319A">
        <w:rPr>
          <w:rFonts w:ascii="Times New Roman" w:eastAsiaTheme="minorEastAsia" w:hAnsi="Times New Roman" w:cs="Times New Roman"/>
          <w:sz w:val="26"/>
          <w:szCs w:val="26"/>
        </w:rPr>
        <w:t>reuse site and for each time period</w:t>
      </w:r>
      <w:r w:rsidR="00264FC2">
        <w:rPr>
          <w:rFonts w:ascii="Times New Roman" w:eastAsiaTheme="minorEastAsia" w:hAnsi="Times New Roman" w:cs="Times New Roman"/>
          <w:sz w:val="26"/>
          <w:szCs w:val="26"/>
        </w:rPr>
        <w:t>, w</w:t>
      </w:r>
      <w:r w:rsidRPr="0009319A">
        <w:rPr>
          <w:rFonts w:ascii="Times New Roman" w:eastAsiaTheme="minorEastAsia" w:hAnsi="Times New Roman" w:cs="Times New Roman"/>
          <w:sz w:val="26"/>
          <w:szCs w:val="26"/>
        </w:rPr>
        <w:t>ater sent to</w:t>
      </w:r>
      <w:r>
        <w:rPr>
          <w:rFonts w:ascii="Times New Roman" w:eastAsiaTheme="minorEastAsia" w:hAnsi="Times New Roman" w:cs="Times New Roman"/>
          <w:sz w:val="26"/>
          <w:szCs w:val="26"/>
        </w:rPr>
        <w:t xml:space="preserve"> </w:t>
      </w:r>
      <w:r w:rsidR="00264FC2">
        <w:rPr>
          <w:rFonts w:ascii="Times New Roman" w:eastAsiaTheme="minorEastAsia" w:hAnsi="Times New Roman" w:cs="Times New Roman"/>
          <w:sz w:val="26"/>
          <w:szCs w:val="26"/>
        </w:rPr>
        <w:t>a</w:t>
      </w:r>
      <w:r w:rsidRPr="0009319A">
        <w:rPr>
          <w:rFonts w:ascii="Times New Roman" w:eastAsiaTheme="minorEastAsia" w:hAnsi="Times New Roman" w:cs="Times New Roman"/>
          <w:sz w:val="26"/>
          <w:szCs w:val="26"/>
        </w:rPr>
        <w:t xml:space="preserve"> </w:t>
      </w:r>
      <w:del w:id="375"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 xml:space="preserve">site must be less than or equal to the </w:t>
      </w:r>
      <w:del w:id="376" w:author="Melody Shellman" w:date="2021-10-21T14:54:00Z">
        <w:r w:rsidRPr="0009319A" w:rsidDel="00D14490">
          <w:rPr>
            <w:rFonts w:ascii="Times New Roman" w:eastAsiaTheme="minorEastAsia" w:hAnsi="Times New Roman" w:cs="Times New Roman"/>
            <w:sz w:val="26"/>
            <w:szCs w:val="26"/>
          </w:rPr>
          <w:delText xml:space="preserve">reuse </w:delText>
        </w:r>
      </w:del>
      <w:r w:rsidRPr="0009319A">
        <w:rPr>
          <w:rFonts w:ascii="Times New Roman" w:eastAsiaTheme="minorEastAsia" w:hAnsi="Times New Roman" w:cs="Times New Roman"/>
          <w:sz w:val="26"/>
          <w:szCs w:val="26"/>
        </w:rPr>
        <w:t>capacity</w:t>
      </w:r>
      <w:r w:rsidR="0009319A">
        <w:rPr>
          <w:rFonts w:ascii="Times New Roman" w:eastAsiaTheme="minorEastAsia" w:hAnsi="Times New Roman" w:cs="Times New Roman"/>
          <w:sz w:val="26"/>
          <w:szCs w:val="26"/>
        </w:rPr>
        <w:t>.</w:t>
      </w:r>
    </w:p>
    <w:p w14:paraId="1DF19C40" w14:textId="2A24EB3D" w:rsidR="005F2E61" w:rsidRPr="008041EC" w:rsidRDefault="00F4233B"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σ</m:t>
              </m:r>
            </m:e>
            <m:sub>
              <m:r>
                <w:rPr>
                  <w:rFonts w:ascii="Cambria Math" w:eastAsiaTheme="minorEastAsia" w:hAnsi="Cambria Math"/>
                  <w:color w:val="00B050"/>
                  <w:kern w:val="24"/>
                  <w:sz w:val="26"/>
                  <w:szCs w:val="26"/>
                </w:rPr>
                <m:t>o</m:t>
              </m:r>
            </m:sub>
            <m:sup>
              <m:r>
                <w:ins w:id="377" w:author="Melody Shellman" w:date="2021-10-21T14:53: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378" w:author="Melody Shellman" w:date="2021-10-21T14:53:00Z">
                  <w:rPr>
                    <w:rFonts w:ascii="Cambria Math" w:eastAsiaTheme="minorEastAsia" w:hAnsi="Cambria Math"/>
                    <w:color w:val="C00000"/>
                    <w:kern w:val="24"/>
                    <w:sz w:val="26"/>
                    <w:szCs w:val="26"/>
                  </w:rPr>
                  <m:t>Benefi</m:t>
                </w:ins>
              </m:r>
              <m:r>
                <w:ins w:id="379" w:author="Melody Shellman" w:date="2021-10-21T14:54:00Z">
                  <w:rPr>
                    <w:rFonts w:ascii="Cambria Math" w:eastAsiaTheme="minorEastAsia" w:hAnsi="Cambria Math"/>
                    <w:color w:val="C00000"/>
                    <w:kern w:val="24"/>
                    <w:sz w:val="26"/>
                    <w:szCs w:val="26"/>
                  </w:rPr>
                  <m:t>cial</m:t>
                </w:ins>
              </m:r>
              <m:r>
                <w:rPr>
                  <w:rFonts w:ascii="Cambria Math" w:eastAsiaTheme="minorEastAsia" w:hAnsi="Cambria Math"/>
                  <w:color w:val="C00000"/>
                  <w:kern w:val="24"/>
                  <w:sz w:val="26"/>
                  <w:szCs w:val="26"/>
                </w:rPr>
                <m:t>ReuseCapacity</m:t>
              </m:r>
            </m:sup>
          </m:sSubSup>
        </m:oMath>
      </m:oMathPara>
    </w:p>
    <w:p w14:paraId="17EF3BE5" w14:textId="77777777" w:rsidR="00266A59" w:rsidRPr="008041EC" w:rsidRDefault="00266A59" w:rsidP="00266A59">
      <w:pPr>
        <w:rPr>
          <w:rFonts w:ascii="Times New Roman" w:hAnsi="Times New Roman" w:cs="Times New Roman"/>
          <w:sz w:val="26"/>
          <w:szCs w:val="26"/>
        </w:rPr>
      </w:pPr>
    </w:p>
    <w:p w14:paraId="0C08421C" w14:textId="4F0D2D8C" w:rsidR="005F2E61" w:rsidRPr="008041EC"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8041EC" w:rsidRDefault="00266A59" w:rsidP="00266A59">
      <w:pPr>
        <w:rPr>
          <w:rFonts w:ascii="Times New Roman" w:hAnsi="Times New Roman" w:cs="Times New Roman"/>
          <w:sz w:val="26"/>
          <w:szCs w:val="26"/>
        </w:rPr>
      </w:pPr>
    </w:p>
    <w:p w14:paraId="76FD2A0B" w14:textId="2A87B0EB" w:rsidR="003F1F9C" w:rsidRPr="008041EC" w:rsidRDefault="003F1F9C"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Fresh Sourcing Cost</w:t>
      </w:r>
    </w:p>
    <w:p w14:paraId="1F84F28B" w14:textId="37FCE3CC" w:rsidR="00453630" w:rsidRPr="0076293E" w:rsidRDefault="00453630" w:rsidP="0076293E">
      <w:pPr>
        <w:pStyle w:val="CommentText"/>
        <w:rPr>
          <w:rFonts w:ascii="Times New Roman" w:eastAsiaTheme="minorEastAsia" w:hAnsi="Times New Roman" w:cs="Times New Roman"/>
          <w:sz w:val="26"/>
          <w:szCs w:val="26"/>
        </w:rPr>
      </w:pPr>
      <w:r w:rsidRPr="00556C58">
        <w:rPr>
          <w:rFonts w:ascii="Times New Roman" w:eastAsiaTheme="minorEastAsia" w:hAnsi="Times New Roman" w:cs="Times New Roman"/>
          <w:sz w:val="26"/>
          <w:szCs w:val="26"/>
        </w:rPr>
        <w:t xml:space="preserve">For each freshwater source, for each </w:t>
      </w:r>
      <w:del w:id="380" w:author="Drouven, Markus G." w:date="2021-11-03T14:51:00Z">
        <w:r w:rsidRPr="00556C58" w:rsidDel="007318FF">
          <w:rPr>
            <w:rFonts w:ascii="Times New Roman" w:eastAsiaTheme="minorEastAsia" w:hAnsi="Times New Roman" w:cs="Times New Roman"/>
            <w:sz w:val="26"/>
            <w:szCs w:val="26"/>
          </w:rPr>
          <w:delText>completion</w:delText>
        </w:r>
      </w:del>
      <w:ins w:id="381" w:author="Drouven, Markus G." w:date="2021-11-03T14:51:00Z">
        <w:r w:rsidR="007318FF">
          <w:rPr>
            <w:rFonts w:ascii="Times New Roman" w:eastAsiaTheme="minorEastAsia" w:hAnsi="Times New Roman" w:cs="Times New Roman"/>
            <w:sz w:val="26"/>
            <w:szCs w:val="26"/>
          </w:rPr>
          <w:t>completions</w:t>
        </w:r>
      </w:ins>
      <w:r w:rsidRPr="00556C58">
        <w:rPr>
          <w:rFonts w:ascii="Times New Roman" w:eastAsiaTheme="minorEastAsia" w:hAnsi="Times New Roman" w:cs="Times New Roman"/>
          <w:sz w:val="26"/>
          <w:szCs w:val="26"/>
        </w:rPr>
        <w:t xml:space="preserve"> pad, </w:t>
      </w:r>
      <w:r w:rsidR="00657925" w:rsidRPr="00556C58">
        <w:rPr>
          <w:rFonts w:ascii="Times New Roman" w:eastAsiaTheme="minorEastAsia" w:hAnsi="Times New Roman" w:cs="Times New Roman"/>
          <w:sz w:val="26"/>
          <w:szCs w:val="26"/>
        </w:rPr>
        <w:t xml:space="preserve">and </w:t>
      </w:r>
      <w:r w:rsidRPr="00556C58">
        <w:rPr>
          <w:rFonts w:ascii="Times New Roman" w:eastAsiaTheme="minorEastAsia" w:hAnsi="Times New Roman" w:cs="Times New Roman"/>
          <w:sz w:val="26"/>
          <w:szCs w:val="26"/>
        </w:rPr>
        <w:t>for each time period</w:t>
      </w:r>
      <w:r w:rsidR="00657925" w:rsidRPr="00556C58">
        <w:rPr>
          <w:rFonts w:ascii="Times New Roman" w:eastAsiaTheme="minorEastAsia" w:hAnsi="Times New Roman" w:cs="Times New Roman"/>
          <w:sz w:val="26"/>
          <w:szCs w:val="26"/>
        </w:rPr>
        <w:t xml:space="preserve">, the </w:t>
      </w:r>
      <w:r w:rsidR="00533C71" w:rsidRPr="00556C58">
        <w:rPr>
          <w:rFonts w:ascii="Times New Roman" w:eastAsiaTheme="minorEastAsia" w:hAnsi="Times New Roman" w:cs="Times New Roman"/>
          <w:sz w:val="26"/>
          <w:szCs w:val="26"/>
        </w:rPr>
        <w:t>freshwater</w:t>
      </w:r>
      <w:r w:rsidRPr="00556C58">
        <w:rPr>
          <w:rFonts w:ascii="Times New Roman" w:eastAsiaTheme="minorEastAsia" w:hAnsi="Times New Roman" w:cs="Times New Roman"/>
          <w:sz w:val="26"/>
          <w:szCs w:val="26"/>
        </w:rPr>
        <w:t xml:space="preserve"> sourcing cost </w:t>
      </w:r>
      <w:r w:rsidR="00656FB3" w:rsidRPr="00556C58">
        <w:rPr>
          <w:rFonts w:ascii="Times New Roman" w:eastAsiaTheme="minorEastAsia" w:hAnsi="Times New Roman" w:cs="Times New Roman"/>
          <w:sz w:val="26"/>
          <w:szCs w:val="26"/>
        </w:rPr>
        <w:t>is equal to a</w:t>
      </w:r>
      <w:r w:rsidRPr="00556C58">
        <w:rPr>
          <w:rFonts w:ascii="Times New Roman" w:eastAsiaTheme="minorEastAsia" w:hAnsi="Times New Roman" w:cs="Times New Roman"/>
          <w:sz w:val="26"/>
          <w:szCs w:val="26"/>
        </w:rPr>
        <w:t xml:space="preserve">ll output from </w:t>
      </w:r>
      <w:r w:rsidR="00556C58">
        <w:rPr>
          <w:rFonts w:ascii="Times New Roman" w:eastAsiaTheme="minorEastAsia" w:hAnsi="Times New Roman" w:cs="Times New Roman"/>
          <w:sz w:val="26"/>
          <w:szCs w:val="26"/>
        </w:rPr>
        <w:t xml:space="preserve">the </w:t>
      </w:r>
      <w:r w:rsidRPr="00556C58">
        <w:rPr>
          <w:rFonts w:ascii="Times New Roman" w:eastAsiaTheme="minorEastAsia" w:hAnsi="Times New Roman" w:cs="Times New Roman"/>
          <w:sz w:val="26"/>
          <w:szCs w:val="26"/>
        </w:rPr>
        <w:t xml:space="preserve">freshwater source </w:t>
      </w:r>
      <w:r w:rsidR="00656FB3" w:rsidRPr="00556C58">
        <w:rPr>
          <w:rFonts w:ascii="Times New Roman" w:eastAsiaTheme="minorEastAsia" w:hAnsi="Times New Roman" w:cs="Times New Roman"/>
          <w:sz w:val="26"/>
          <w:szCs w:val="26"/>
        </w:rPr>
        <w:t>times the</w:t>
      </w:r>
      <w:r w:rsidRPr="00556C58">
        <w:rPr>
          <w:rFonts w:ascii="Times New Roman" w:eastAsiaTheme="minorEastAsia" w:hAnsi="Times New Roman" w:cs="Times New Roman"/>
          <w:sz w:val="26"/>
          <w:szCs w:val="26"/>
        </w:rPr>
        <w:t xml:space="preserve"> freshwater sourcing cost</w:t>
      </w:r>
      <w:r w:rsidR="00656FB3" w:rsidRPr="00556C58">
        <w:rPr>
          <w:rFonts w:ascii="Times New Roman" w:eastAsiaTheme="minorEastAsia" w:hAnsi="Times New Roman" w:cs="Times New Roman"/>
          <w:sz w:val="26"/>
          <w:szCs w:val="26"/>
        </w:rPr>
        <w:t xml:space="preserve">. </w:t>
      </w:r>
    </w:p>
    <w:p w14:paraId="329AF825" w14:textId="30696E57" w:rsidR="003F1F9C" w:rsidRPr="008041EC" w:rsidRDefault="00F4233B"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r>
                <w:rPr>
                  <w:rFonts w:ascii="Cambria Math" w:hAnsi="Cambria Math" w:cs="Times New Roman"/>
                  <w:sz w:val="26"/>
                  <w:szCs w:val="26"/>
                </w:rPr>
                <m:t>⋅</m:t>
              </m:r>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f</m:t>
              </m:r>
            </m:sub>
            <m:sup>
              <m:r>
                <w:rPr>
                  <w:rFonts w:ascii="Cambria Math" w:eastAsiaTheme="minorEastAsia" w:hAnsi="Cambria Math"/>
                  <w:color w:val="00B050"/>
                  <w:kern w:val="24"/>
                  <w:sz w:val="26"/>
                  <w:szCs w:val="26"/>
                </w:rPr>
                <m:t>Sourcing</m:t>
              </m:r>
            </m:sup>
          </m:sSubSup>
        </m:oMath>
      </m:oMathPara>
    </w:p>
    <w:p w14:paraId="7BA7CD7E" w14:textId="77777777" w:rsidR="003F1F9C" w:rsidRPr="008041EC" w:rsidRDefault="003F1F9C" w:rsidP="003F1F9C">
      <w:pPr>
        <w:rPr>
          <w:rFonts w:ascii="Times New Roman" w:hAnsi="Times New Roman" w:cs="Times New Roman"/>
          <w:sz w:val="26"/>
          <w:szCs w:val="26"/>
        </w:rPr>
      </w:pPr>
    </w:p>
    <w:p w14:paraId="6F836743" w14:textId="269F6EEF"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w:lastRenderedPageBreak/>
            <m:t xml:space="preserve">∀f∈F,p∈CP, t∈T    </m:t>
          </m:r>
        </m:oMath>
      </m:oMathPara>
    </w:p>
    <w:p w14:paraId="2CB3840D" w14:textId="77777777" w:rsidR="000B02B8" w:rsidRPr="008041EC" w:rsidRDefault="000B02B8" w:rsidP="000B02B8">
      <w:pPr>
        <w:ind w:left="2880" w:hanging="2880"/>
        <w:rPr>
          <w:rFonts w:ascii="Times New Roman" w:eastAsiaTheme="minorEastAsia" w:hAnsi="Times New Roman" w:cs="Times New Roman"/>
          <w:sz w:val="26"/>
          <w:szCs w:val="26"/>
        </w:rPr>
      </w:pPr>
    </w:p>
    <w:p w14:paraId="0A7DA3BD" w14:textId="324B52EB" w:rsidR="000B02B8" w:rsidRPr="008041EC" w:rsidRDefault="00F4233B"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 FCT}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e>
              </m:nary>
            </m:e>
          </m:nary>
        </m:oMath>
      </m:oMathPara>
    </w:p>
    <w:p w14:paraId="3987A9D8" w14:textId="77777777" w:rsidR="001E6AFD" w:rsidRPr="008041EC" w:rsidRDefault="001E6AFD" w:rsidP="000B02B8">
      <w:pPr>
        <w:ind w:left="2880" w:hanging="2880"/>
        <w:rPr>
          <w:rFonts w:ascii="Times New Roman" w:eastAsiaTheme="minorEastAsia" w:hAnsi="Times New Roman" w:cs="Times New Roman"/>
          <w:sz w:val="26"/>
          <w:szCs w:val="26"/>
        </w:rPr>
      </w:pPr>
    </w:p>
    <w:p w14:paraId="5060AD81" w14:textId="247FC91C" w:rsidR="00B85622" w:rsidRDefault="00B85622" w:rsidP="00B85622">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Fresh Sourc</w:t>
      </w:r>
      <w:r w:rsidR="00B53F58" w:rsidRPr="008041EC">
        <w:rPr>
          <w:rFonts w:ascii="Times New Roman" w:eastAsiaTheme="minorEastAsia" w:hAnsi="Times New Roman" w:cs="Times New Roman"/>
          <w:b/>
          <w:bCs/>
          <w:sz w:val="26"/>
          <w:szCs w:val="26"/>
        </w:rPr>
        <w:t>ed</w:t>
      </w:r>
      <w:r w:rsidRPr="008041EC">
        <w:rPr>
          <w:rFonts w:ascii="Times New Roman" w:eastAsiaTheme="minorEastAsia" w:hAnsi="Times New Roman" w:cs="Times New Roman"/>
          <w:b/>
          <w:bCs/>
          <w:sz w:val="26"/>
          <w:szCs w:val="26"/>
        </w:rPr>
        <w:t xml:space="preserve"> Volume</w:t>
      </w:r>
    </w:p>
    <w:p w14:paraId="2BE917F3" w14:textId="70B6A4B1" w:rsidR="00453630" w:rsidRPr="008041EC" w:rsidRDefault="00C41DF7" w:rsidP="008101D3">
      <w:pPr>
        <w:pStyle w:val="CommentText"/>
        <w:rPr>
          <w:rFonts w:ascii="Times New Roman" w:eastAsiaTheme="minorEastAsia" w:hAnsi="Times New Roman" w:cs="Times New Roman"/>
          <w:bCs/>
          <w:sz w:val="26"/>
          <w:szCs w:val="26"/>
        </w:rPr>
      </w:pPr>
      <w:r w:rsidRPr="008101D3">
        <w:rPr>
          <w:rFonts w:ascii="Times New Roman" w:eastAsiaTheme="minorEastAsia" w:hAnsi="Times New Roman" w:cs="Times New Roman"/>
          <w:sz w:val="26"/>
          <w:szCs w:val="26"/>
        </w:rPr>
        <w:t>The total fresh sourced volume is</w:t>
      </w:r>
      <w:r w:rsidR="00453630" w:rsidRPr="008101D3">
        <w:rPr>
          <w:rFonts w:ascii="Times New Roman" w:eastAsiaTheme="minorEastAsia" w:hAnsi="Times New Roman" w:cs="Times New Roman"/>
          <w:sz w:val="26"/>
          <w:szCs w:val="26"/>
        </w:rPr>
        <w:t xml:space="preserve"> the </w:t>
      </w:r>
      <w:r w:rsidRPr="008101D3">
        <w:rPr>
          <w:rFonts w:ascii="Times New Roman" w:eastAsiaTheme="minorEastAsia" w:hAnsi="Times New Roman" w:cs="Times New Roman"/>
          <w:sz w:val="26"/>
          <w:szCs w:val="26"/>
        </w:rPr>
        <w:t>s</w:t>
      </w:r>
      <w:r w:rsidR="00453630" w:rsidRPr="008101D3">
        <w:rPr>
          <w:rFonts w:ascii="Times New Roman" w:eastAsiaTheme="minorEastAsia" w:hAnsi="Times New Roman" w:cs="Times New Roman"/>
          <w:sz w:val="26"/>
          <w:szCs w:val="26"/>
        </w:rPr>
        <w:t xml:space="preserve">um </w:t>
      </w:r>
      <w:r w:rsidRPr="008101D3">
        <w:rPr>
          <w:rFonts w:ascii="Times New Roman" w:eastAsiaTheme="minorEastAsia" w:hAnsi="Times New Roman" w:cs="Times New Roman"/>
          <w:sz w:val="26"/>
          <w:szCs w:val="26"/>
        </w:rPr>
        <w:t xml:space="preserve">of </w:t>
      </w:r>
      <w:r w:rsidR="00453630" w:rsidRPr="008101D3">
        <w:rPr>
          <w:rFonts w:ascii="Times New Roman" w:eastAsiaTheme="minorEastAsia" w:hAnsi="Times New Roman" w:cs="Times New Roman"/>
          <w:sz w:val="26"/>
          <w:szCs w:val="26"/>
        </w:rPr>
        <w:t xml:space="preserve">freshwater movements by truck </w:t>
      </w:r>
      <w:r w:rsidRPr="008101D3">
        <w:rPr>
          <w:rFonts w:ascii="Times New Roman" w:eastAsiaTheme="minorEastAsia" w:hAnsi="Times New Roman" w:cs="Times New Roman"/>
          <w:sz w:val="26"/>
          <w:szCs w:val="26"/>
        </w:rPr>
        <w:t>and</w:t>
      </w:r>
      <w:r w:rsidR="00453630" w:rsidRPr="008101D3">
        <w:rPr>
          <w:rFonts w:ascii="Times New Roman" w:eastAsiaTheme="minorEastAsia" w:hAnsi="Times New Roman" w:cs="Times New Roman"/>
          <w:sz w:val="26"/>
          <w:szCs w:val="26"/>
        </w:rPr>
        <w:t xml:space="preserve"> pipeline over all time periods, </w:t>
      </w:r>
      <w:del w:id="382" w:author="Drouven, Markus G." w:date="2021-11-03T14:51:00Z">
        <w:r w:rsidR="00453630" w:rsidRPr="008101D3" w:rsidDel="007318FF">
          <w:rPr>
            <w:rFonts w:ascii="Times New Roman" w:eastAsiaTheme="minorEastAsia" w:hAnsi="Times New Roman" w:cs="Times New Roman"/>
            <w:sz w:val="26"/>
            <w:szCs w:val="26"/>
          </w:rPr>
          <w:delText>completion</w:delText>
        </w:r>
      </w:del>
      <w:ins w:id="383" w:author="Drouven, Markus G." w:date="2021-11-03T14:51:00Z">
        <w:r w:rsidR="007318FF">
          <w:rPr>
            <w:rFonts w:ascii="Times New Roman" w:eastAsiaTheme="minorEastAsia" w:hAnsi="Times New Roman" w:cs="Times New Roman"/>
            <w:sz w:val="26"/>
            <w:szCs w:val="26"/>
          </w:rPr>
          <w:t>completions</w:t>
        </w:r>
      </w:ins>
      <w:r w:rsidR="00453630" w:rsidRPr="008101D3">
        <w:rPr>
          <w:rFonts w:ascii="Times New Roman" w:eastAsiaTheme="minorEastAsia" w:hAnsi="Times New Roman" w:cs="Times New Roman"/>
          <w:sz w:val="26"/>
          <w:szCs w:val="26"/>
        </w:rPr>
        <w:t xml:space="preserve"> pads, and freshwater sources</w:t>
      </w:r>
      <w:r w:rsidR="008101D3" w:rsidRPr="008101D3">
        <w:rPr>
          <w:rFonts w:ascii="Times New Roman" w:eastAsiaTheme="minorEastAsia" w:hAnsi="Times New Roman" w:cs="Times New Roman"/>
          <w:sz w:val="26"/>
          <w:szCs w:val="26"/>
        </w:rPr>
        <w:t>.</w:t>
      </w:r>
    </w:p>
    <w:p w14:paraId="27ED0AB4" w14:textId="3442BDE8" w:rsidR="00B85622" w:rsidRPr="008041EC" w:rsidRDefault="00F4233B" w:rsidP="00B85622">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f∈F</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d>
                        <m:dPr>
                          <m:ctrlPr>
                            <w:rPr>
                              <w:rFonts w:ascii="Cambria Math"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Sourced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f,p,t</m:t>
                              </m:r>
                            </m:sub>
                            <m:sup>
                              <m:r>
                                <w:rPr>
                                  <w:rFonts w:ascii="Cambria Math" w:eastAsiaTheme="minorEastAsia" w:hAnsi="Cambria Math"/>
                                  <w:color w:val="C00000"/>
                                  <w:kern w:val="24"/>
                                  <w:sz w:val="26"/>
                                  <w:szCs w:val="26"/>
                                </w:rPr>
                                <m:t>Trucked</m:t>
                              </m:r>
                            </m:sup>
                          </m:sSubSup>
                        </m:e>
                      </m:d>
                    </m:e>
                  </m:nary>
                </m:e>
              </m:nary>
            </m:e>
          </m:nary>
        </m:oMath>
      </m:oMathPara>
    </w:p>
    <w:p w14:paraId="45C6432D" w14:textId="0DC6CE8C" w:rsidR="003F1F9C" w:rsidRPr="008041EC" w:rsidRDefault="003F1F9C" w:rsidP="003F1F9C">
      <w:pPr>
        <w:rPr>
          <w:rFonts w:ascii="Times New Roman" w:eastAsiaTheme="minorEastAsia" w:hAnsi="Times New Roman" w:cs="Times New Roman"/>
          <w:sz w:val="26"/>
          <w:szCs w:val="26"/>
        </w:rPr>
      </w:pPr>
    </w:p>
    <w:p w14:paraId="020A42ED" w14:textId="58CAED0A" w:rsidR="003F1F9C" w:rsidRPr="008041EC" w:rsidRDefault="003F1F9C" w:rsidP="003F1F9C">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Disposal Cost</w:t>
      </w:r>
    </w:p>
    <w:p w14:paraId="7193E1DA" w14:textId="0CD28946" w:rsidR="00296D43" w:rsidRPr="00654A71" w:rsidRDefault="00296D43" w:rsidP="00296D43">
      <w:pPr>
        <w:pStyle w:val="CommentText"/>
        <w:rPr>
          <w:rFonts w:ascii="Times New Roman" w:eastAsiaTheme="minorEastAsia" w:hAnsi="Times New Roman" w:cs="Times New Roman"/>
          <w:sz w:val="26"/>
          <w:szCs w:val="26"/>
        </w:rPr>
      </w:pPr>
      <w:r w:rsidRPr="00654A71">
        <w:rPr>
          <w:rFonts w:ascii="Times New Roman" w:eastAsiaTheme="minorEastAsia" w:hAnsi="Times New Roman" w:cs="Times New Roman"/>
          <w:sz w:val="26"/>
          <w:szCs w:val="26"/>
        </w:rPr>
        <w:t>For each disposal site, for each time period</w:t>
      </w:r>
      <w:r w:rsidR="008101D3" w:rsidRPr="00654A71">
        <w:rPr>
          <w:rFonts w:ascii="Times New Roman" w:eastAsiaTheme="minorEastAsia" w:hAnsi="Times New Roman" w:cs="Times New Roman"/>
          <w:sz w:val="26"/>
          <w:szCs w:val="26"/>
        </w:rPr>
        <w:t>, t</w:t>
      </w:r>
      <w:r w:rsidRPr="00654A71">
        <w:rPr>
          <w:rFonts w:ascii="Times New Roman" w:eastAsiaTheme="minorEastAsia" w:hAnsi="Times New Roman" w:cs="Times New Roman"/>
          <w:sz w:val="26"/>
          <w:szCs w:val="26"/>
        </w:rPr>
        <w:t xml:space="preserve">he disposal cost is equal to all water </w:t>
      </w:r>
      <w:r w:rsidR="00654A71">
        <w:rPr>
          <w:rFonts w:ascii="Times New Roman" w:eastAsiaTheme="minorEastAsia" w:hAnsi="Times New Roman" w:cs="Times New Roman"/>
          <w:sz w:val="26"/>
          <w:szCs w:val="26"/>
        </w:rPr>
        <w:t xml:space="preserve">moved into the disposal site </w:t>
      </w:r>
      <w:r w:rsidR="008101D3" w:rsidRPr="00654A71">
        <w:rPr>
          <w:rFonts w:ascii="Times New Roman" w:eastAsiaTheme="minorEastAsia" w:hAnsi="Times New Roman" w:cs="Times New Roman"/>
          <w:sz w:val="26"/>
          <w:szCs w:val="26"/>
        </w:rPr>
        <w:t>multiplied by the</w:t>
      </w:r>
      <w:r w:rsidRPr="00654A71">
        <w:rPr>
          <w:rFonts w:ascii="Times New Roman" w:eastAsiaTheme="minorEastAsia" w:hAnsi="Times New Roman" w:cs="Times New Roman"/>
          <w:sz w:val="26"/>
          <w:szCs w:val="26"/>
        </w:rPr>
        <w:t xml:space="preserve"> operational disposal cost. Total disposal cost is the sum of</w:t>
      </w:r>
      <w:r>
        <w:rPr>
          <w:rFonts w:ascii="Times New Roman" w:eastAsiaTheme="minorEastAsia" w:hAnsi="Times New Roman" w:cs="Times New Roman"/>
          <w:sz w:val="26"/>
          <w:szCs w:val="26"/>
        </w:rPr>
        <w:t xml:space="preserve"> </w:t>
      </w:r>
      <w:r w:rsidR="009E00E0">
        <w:rPr>
          <w:rFonts w:ascii="Times New Roman" w:eastAsiaTheme="minorEastAsia" w:hAnsi="Times New Roman" w:cs="Times New Roman"/>
          <w:sz w:val="26"/>
          <w:szCs w:val="26"/>
        </w:rPr>
        <w:t>disposal</w:t>
      </w:r>
      <w:r w:rsidRPr="00654A71">
        <w:rPr>
          <w:rFonts w:ascii="Times New Roman" w:eastAsiaTheme="minorEastAsia" w:hAnsi="Times New Roman" w:cs="Times New Roman"/>
          <w:sz w:val="26"/>
          <w:szCs w:val="26"/>
        </w:rPr>
        <w:t xml:space="preserve"> costs over all time periods and all disposal sites.</w:t>
      </w:r>
    </w:p>
    <w:p w14:paraId="16AE08F0" w14:textId="76FC5EA1" w:rsidR="003F1F9C" w:rsidRPr="008041EC" w:rsidRDefault="00F4233B" w:rsidP="003F1F9C">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l,k</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k</m:t>
              </m:r>
            </m:sub>
            <m:sup>
              <m:r>
                <w:rPr>
                  <w:rFonts w:ascii="Cambria Math" w:eastAsiaTheme="minorEastAsia" w:hAnsi="Cambria Math"/>
                  <w:color w:val="00B050"/>
                  <w:kern w:val="24"/>
                  <w:sz w:val="26"/>
                  <w:szCs w:val="26"/>
                </w:rPr>
                <m:t>Disposal</m:t>
              </m:r>
            </m:sup>
          </m:sSubSup>
        </m:oMath>
      </m:oMathPara>
    </w:p>
    <w:p w14:paraId="217C1750" w14:textId="2D999E6E" w:rsidR="003F1F9C" w:rsidRPr="008041EC" w:rsidRDefault="003F1F9C" w:rsidP="003F1F9C">
      <w:pPr>
        <w:rPr>
          <w:rFonts w:ascii="Times New Roman" w:hAnsi="Times New Roman" w:cs="Times New Roman"/>
          <w:sz w:val="26"/>
          <w:szCs w:val="26"/>
        </w:rPr>
      </w:pPr>
    </w:p>
    <w:p w14:paraId="195F3916" w14:textId="44149B17" w:rsidR="003F1F9C" w:rsidRPr="008041EC"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8041EC" w:rsidRDefault="003F1F9C" w:rsidP="003F1F9C">
      <w:pPr>
        <w:rPr>
          <w:rFonts w:ascii="Times New Roman" w:eastAsiaTheme="minorEastAsia" w:hAnsi="Times New Roman" w:cs="Times New Roman"/>
          <w:sz w:val="26"/>
          <w:szCs w:val="26"/>
        </w:rPr>
      </w:pPr>
    </w:p>
    <w:p w14:paraId="04F9F61F" w14:textId="248BA327" w:rsidR="000B02B8" w:rsidRPr="008041EC" w:rsidRDefault="00F4233B"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m:t>
                      </m:r>
                    </m:sup>
                  </m:sSubSup>
                </m:e>
              </m:nary>
            </m:e>
          </m:nary>
        </m:oMath>
      </m:oMathPara>
    </w:p>
    <w:p w14:paraId="1BFEE749" w14:textId="77777777" w:rsidR="001E6AFD" w:rsidRPr="008041EC" w:rsidRDefault="001E6AFD" w:rsidP="000B02B8">
      <w:pPr>
        <w:ind w:left="2880" w:hanging="2880"/>
        <w:rPr>
          <w:rFonts w:ascii="Times New Roman" w:eastAsiaTheme="minorEastAsia" w:hAnsi="Times New Roman" w:cs="Times New Roman"/>
          <w:sz w:val="26"/>
          <w:szCs w:val="26"/>
        </w:rPr>
      </w:pPr>
    </w:p>
    <w:p w14:paraId="784A893A" w14:textId="38EE6C7E" w:rsidR="006E7F06" w:rsidRDefault="006E7F06" w:rsidP="006E7F06">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Disposed Volume</w:t>
      </w:r>
    </w:p>
    <w:p w14:paraId="73247811" w14:textId="26A8E786" w:rsidR="00296D43" w:rsidRPr="008041EC" w:rsidRDefault="00296D43" w:rsidP="006E7F06">
      <w:pPr>
        <w:rPr>
          <w:rFonts w:ascii="Times New Roman" w:eastAsiaTheme="minorEastAsia" w:hAnsi="Times New Roman" w:cs="Times New Roman"/>
          <w:bCs/>
          <w:sz w:val="26"/>
          <w:szCs w:val="26"/>
        </w:rPr>
      </w:pPr>
      <w:r w:rsidRPr="00746DA1">
        <w:rPr>
          <w:rFonts w:ascii="Times New Roman" w:eastAsiaTheme="minorEastAsia" w:hAnsi="Times New Roman" w:cs="Times New Roman"/>
          <w:sz w:val="26"/>
          <w:szCs w:val="26"/>
        </w:rPr>
        <w:t>Total disposed volume over all time is the sum of all piped and trucked water to disposal summed over all time periods</w:t>
      </w:r>
      <w:r w:rsidR="00746DA1" w:rsidRPr="00746DA1">
        <w:rPr>
          <w:rFonts w:ascii="Times New Roman" w:eastAsiaTheme="minorEastAsia" w:hAnsi="Times New Roman" w:cs="Times New Roman"/>
          <w:sz w:val="26"/>
          <w:szCs w:val="26"/>
        </w:rPr>
        <w:t xml:space="preserve">. </w:t>
      </w:r>
    </w:p>
    <w:p w14:paraId="5E7F5F1E" w14:textId="1CFBA660" w:rsidR="006E7F06" w:rsidRPr="008041EC" w:rsidRDefault="00F4233B" w:rsidP="00015825">
      <w:pPr>
        <w:rPr>
          <w:rFonts w:ascii="Times New Roman" w:eastAsiaTheme="minorEastAsia" w:hAnsi="Times New Roman" w:cs="Times New Roman"/>
          <w:sz w:val="26"/>
          <w:szCs w:val="26"/>
        </w:rPr>
      </w:pPr>
      <m:oMathPara>
        <m:oMathParaPr>
          <m:jc m:val="center"/>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TotalDisposed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m:oMath>
      </m:oMathPara>
    </w:p>
    <w:p w14:paraId="7D2A75F5" w14:textId="77777777" w:rsidR="001E6AFD" w:rsidRPr="008041EC" w:rsidRDefault="001E6AFD" w:rsidP="00015825">
      <w:pPr>
        <w:rPr>
          <w:rFonts w:ascii="Times New Roman" w:eastAsiaTheme="minorEastAsia" w:hAnsi="Times New Roman" w:cs="Times New Roman"/>
          <w:sz w:val="26"/>
          <w:szCs w:val="26"/>
        </w:rPr>
      </w:pPr>
    </w:p>
    <w:p w14:paraId="1691F401" w14:textId="77777777" w:rsidR="006E7F06" w:rsidRPr="008041EC" w:rsidRDefault="006E7F06" w:rsidP="000B02B8">
      <w:pPr>
        <w:ind w:left="2880" w:hanging="2880"/>
        <w:rPr>
          <w:rFonts w:ascii="Times New Roman" w:eastAsiaTheme="minorEastAsia" w:hAnsi="Times New Roman" w:cs="Times New Roman"/>
          <w:sz w:val="26"/>
          <w:szCs w:val="26"/>
        </w:rPr>
      </w:pPr>
    </w:p>
    <w:p w14:paraId="675347BC" w14:textId="6E83A226" w:rsidR="00D55717" w:rsidRPr="008041EC" w:rsidRDefault="00D55717" w:rsidP="00D5571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Treatment Cost</w:t>
      </w:r>
    </w:p>
    <w:p w14:paraId="57828659" w14:textId="1B4B8517" w:rsidR="00296D43" w:rsidRPr="009E00E0" w:rsidRDefault="004B61DC" w:rsidP="00296D43">
      <w:pPr>
        <w:pStyle w:val="CommentText"/>
        <w:rPr>
          <w:rFonts w:ascii="Times New Roman" w:eastAsiaTheme="minorEastAsia" w:hAnsi="Times New Roman" w:cs="Times New Roman"/>
          <w:sz w:val="26"/>
          <w:szCs w:val="26"/>
        </w:rPr>
      </w:pPr>
      <w:r w:rsidRPr="009E00E0">
        <w:rPr>
          <w:rFonts w:ascii="Times New Roman" w:eastAsiaTheme="minorEastAsia" w:hAnsi="Times New Roman" w:cs="Times New Roman"/>
          <w:sz w:val="26"/>
          <w:szCs w:val="26"/>
        </w:rPr>
        <w:t xml:space="preserve">For each treatment site, for each time period, the treatment cost is equal to all water moved to the treatment site multiplied by the operational treatment cost. The total treatments cost is the sum of treatment costs over all time periods and all treatment sites. </w:t>
      </w:r>
    </w:p>
    <w:p w14:paraId="4E38358F" w14:textId="4568DCF9" w:rsidR="00296D43" w:rsidRPr="008041EC" w:rsidRDefault="00296D43" w:rsidP="00D55717">
      <w:pPr>
        <w:ind w:left="2880" w:hanging="2880"/>
        <w:rPr>
          <w:rFonts w:ascii="Times New Roman" w:eastAsiaTheme="minorEastAsia" w:hAnsi="Times New Roman" w:cs="Times New Roman"/>
          <w:b/>
          <w:bCs/>
          <w:sz w:val="26"/>
          <w:szCs w:val="26"/>
        </w:rPr>
      </w:pPr>
    </w:p>
    <w:p w14:paraId="00F3E213" w14:textId="2336F8D0" w:rsidR="00D55717" w:rsidRPr="008041EC" w:rsidRDefault="00F4233B" w:rsidP="00D5571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l,r</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r</m:t>
              </m:r>
            </m:sub>
            <m:sup>
              <m:r>
                <w:rPr>
                  <w:rFonts w:ascii="Cambria Math" w:eastAsiaTheme="minorEastAsia" w:hAnsi="Cambria Math"/>
                  <w:color w:val="00B050"/>
                  <w:kern w:val="24"/>
                  <w:sz w:val="26"/>
                  <w:szCs w:val="26"/>
                </w:rPr>
                <m:t>Treatment</m:t>
              </m:r>
            </m:sup>
          </m:sSubSup>
        </m:oMath>
      </m:oMathPara>
    </w:p>
    <w:p w14:paraId="2734A029" w14:textId="77777777" w:rsidR="00D55717" w:rsidRPr="008041EC" w:rsidRDefault="00D55717" w:rsidP="00D55717">
      <w:pPr>
        <w:rPr>
          <w:rFonts w:ascii="Times New Roman" w:hAnsi="Times New Roman" w:cs="Times New Roman"/>
          <w:sz w:val="26"/>
          <w:szCs w:val="26"/>
        </w:rPr>
      </w:pPr>
    </w:p>
    <w:p w14:paraId="438B829C" w14:textId="41CD0248" w:rsidR="00D55717" w:rsidRPr="008041EC"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8041EC" w:rsidRDefault="000B02B8" w:rsidP="00D55717">
      <w:pPr>
        <w:rPr>
          <w:rFonts w:ascii="Times New Roman" w:eastAsiaTheme="minorEastAsia" w:hAnsi="Times New Roman" w:cs="Times New Roman"/>
          <w:sz w:val="26"/>
          <w:szCs w:val="26"/>
        </w:rPr>
      </w:pPr>
    </w:p>
    <w:p w14:paraId="73593B99" w14:textId="60FC23F9" w:rsidR="000B02B8" w:rsidRPr="008041EC" w:rsidRDefault="00F4233B"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r,t</m:t>
                      </m:r>
                    </m:sub>
                    <m:sup>
                      <m:r>
                        <w:rPr>
                          <w:rFonts w:ascii="Cambria Math" w:eastAsiaTheme="minorEastAsia" w:hAnsi="Cambria Math"/>
                          <w:color w:val="C00000"/>
                          <w:kern w:val="24"/>
                          <w:sz w:val="26"/>
                          <w:szCs w:val="26"/>
                        </w:rPr>
                        <m:t>Treatment</m:t>
                      </m:r>
                    </m:sup>
                  </m:sSubSup>
                </m:e>
              </m:nary>
            </m:e>
          </m:nary>
        </m:oMath>
      </m:oMathPara>
    </w:p>
    <w:p w14:paraId="43FCFDEB" w14:textId="66923D6C" w:rsidR="001E6AFD" w:rsidRDefault="001E6AFD" w:rsidP="000B02B8">
      <w:pPr>
        <w:ind w:left="2880" w:hanging="2880"/>
        <w:rPr>
          <w:ins w:id="384" w:author="Drouven, Markus G." w:date="2021-11-03T14:53:00Z"/>
          <w:rFonts w:ascii="Times New Roman" w:eastAsiaTheme="minorEastAsia" w:hAnsi="Times New Roman" w:cs="Times New Roman"/>
          <w:sz w:val="26"/>
          <w:szCs w:val="26"/>
        </w:rPr>
      </w:pPr>
    </w:p>
    <w:p w14:paraId="134B40D6" w14:textId="49031B19" w:rsidR="003604AC" w:rsidRDefault="003604AC" w:rsidP="000B02B8">
      <w:pPr>
        <w:ind w:left="2880" w:hanging="2880"/>
        <w:rPr>
          <w:ins w:id="385" w:author="Drouven, Markus G." w:date="2021-11-03T14:53:00Z"/>
          <w:rFonts w:ascii="Times New Roman" w:eastAsiaTheme="minorEastAsia" w:hAnsi="Times New Roman" w:cs="Times New Roman"/>
          <w:sz w:val="26"/>
          <w:szCs w:val="26"/>
        </w:rPr>
      </w:pPr>
    </w:p>
    <w:p w14:paraId="17336141" w14:textId="77777777" w:rsidR="003604AC" w:rsidRPr="008041EC" w:rsidRDefault="003604AC" w:rsidP="000B02B8">
      <w:pPr>
        <w:ind w:left="2880" w:hanging="2880"/>
        <w:rPr>
          <w:rFonts w:ascii="Times New Roman" w:eastAsiaTheme="minorEastAsia" w:hAnsi="Times New Roman" w:cs="Times New Roman"/>
          <w:sz w:val="26"/>
          <w:szCs w:val="26"/>
        </w:rPr>
      </w:pPr>
    </w:p>
    <w:p w14:paraId="1EB75BE8" w14:textId="48ADC27C" w:rsidR="00A05037" w:rsidRDefault="00B05B8B" w:rsidP="00D5571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 xml:space="preserve">Completions Reuse </w:t>
      </w:r>
      <w:commentRangeStart w:id="386"/>
      <w:r w:rsidRPr="008041EC">
        <w:rPr>
          <w:rFonts w:ascii="Times New Roman" w:eastAsiaTheme="minorEastAsia" w:hAnsi="Times New Roman" w:cs="Times New Roman"/>
          <w:b/>
          <w:sz w:val="26"/>
          <w:szCs w:val="26"/>
        </w:rPr>
        <w:t>Cost</w:t>
      </w:r>
      <w:commentRangeEnd w:id="386"/>
      <w:r w:rsidR="00136AA3">
        <w:rPr>
          <w:rStyle w:val="CommentReference"/>
        </w:rPr>
        <w:commentReference w:id="386"/>
      </w:r>
    </w:p>
    <w:p w14:paraId="7973A0D0" w14:textId="0473CB4F" w:rsidR="00601DDE" w:rsidRPr="00577BF1" w:rsidRDefault="003E5E53" w:rsidP="00601DDE">
      <w:pPr>
        <w:pStyle w:val="CommentText"/>
        <w:rPr>
          <w:rFonts w:ascii="Times New Roman" w:eastAsiaTheme="minorEastAsia" w:hAnsi="Times New Roman" w:cs="Times New Roman"/>
          <w:sz w:val="26"/>
          <w:szCs w:val="26"/>
        </w:rPr>
      </w:pPr>
      <w:ins w:id="387" w:author="Melody Shellman" w:date="2021-10-21T09:31:00Z">
        <w:r>
          <w:rPr>
            <w:rFonts w:ascii="Times New Roman" w:eastAsiaTheme="minorEastAsia" w:hAnsi="Times New Roman" w:cs="Times New Roman"/>
            <w:sz w:val="26"/>
            <w:szCs w:val="26"/>
          </w:rPr>
          <w:t>Completions r</w:t>
        </w:r>
      </w:ins>
      <w:del w:id="388" w:author="Melody Shellman" w:date="2021-10-21T09:31:00Z">
        <w:r w:rsidR="00601DDE" w:rsidRPr="00577BF1" w:rsidDel="003E5E53">
          <w:rPr>
            <w:rFonts w:ascii="Times New Roman" w:eastAsiaTheme="minorEastAsia" w:hAnsi="Times New Roman" w:cs="Times New Roman"/>
            <w:sz w:val="26"/>
            <w:szCs w:val="26"/>
          </w:rPr>
          <w:delText>R</w:delText>
        </w:r>
      </w:del>
      <w:r w:rsidR="00601DDE" w:rsidRPr="00577BF1">
        <w:rPr>
          <w:rFonts w:ascii="Times New Roman" w:eastAsiaTheme="minorEastAsia" w:hAnsi="Times New Roman" w:cs="Times New Roman"/>
          <w:sz w:val="26"/>
          <w:szCs w:val="26"/>
        </w:rPr>
        <w:t>euse</w:t>
      </w:r>
      <w:del w:id="389" w:author="Melody Shellman" w:date="2021-10-21T09:31:00Z">
        <w:r w:rsidR="00601DDE" w:rsidRPr="00577BF1" w:rsidDel="003E5E53">
          <w:rPr>
            <w:rFonts w:ascii="Times New Roman" w:eastAsiaTheme="minorEastAsia" w:hAnsi="Times New Roman" w:cs="Times New Roman"/>
            <w:sz w:val="26"/>
            <w:szCs w:val="26"/>
          </w:rPr>
          <w:delText>d</w:delText>
        </w:r>
      </w:del>
      <w:r w:rsidR="00601DDE" w:rsidRPr="00577BF1">
        <w:rPr>
          <w:rFonts w:ascii="Times New Roman" w:eastAsiaTheme="minorEastAsia" w:hAnsi="Times New Roman" w:cs="Times New Roman"/>
          <w:sz w:val="26"/>
          <w:szCs w:val="26"/>
        </w:rPr>
        <w:t xml:space="preserve"> water is </w:t>
      </w:r>
      <w:r w:rsidR="00577BF1">
        <w:rPr>
          <w:rFonts w:ascii="Times New Roman" w:eastAsiaTheme="minorEastAsia" w:hAnsi="Times New Roman" w:cs="Times New Roman"/>
          <w:sz w:val="26"/>
          <w:szCs w:val="26"/>
        </w:rPr>
        <w:t xml:space="preserve">all </w:t>
      </w:r>
      <w:r w:rsidR="00601DDE" w:rsidRPr="00577BF1">
        <w:rPr>
          <w:rFonts w:ascii="Times New Roman" w:eastAsiaTheme="minorEastAsia" w:hAnsi="Times New Roman" w:cs="Times New Roman"/>
          <w:sz w:val="26"/>
          <w:szCs w:val="26"/>
        </w:rPr>
        <w:t xml:space="preserve">water </w:t>
      </w:r>
      <w:del w:id="390" w:author="Melody Shellman" w:date="2021-10-21T09:31:00Z">
        <w:r w:rsidR="00601DDE" w:rsidRPr="00577BF1" w:rsidDel="003E5E53">
          <w:rPr>
            <w:rFonts w:ascii="Times New Roman" w:eastAsiaTheme="minorEastAsia" w:hAnsi="Times New Roman" w:cs="Times New Roman"/>
            <w:sz w:val="26"/>
            <w:szCs w:val="26"/>
          </w:rPr>
          <w:delText>input into</w:delText>
        </w:r>
      </w:del>
      <w:ins w:id="391" w:author="Melody Shellman" w:date="2021-10-21T09:31:00Z">
        <w:r>
          <w:rPr>
            <w:rFonts w:ascii="Times New Roman" w:eastAsiaTheme="minorEastAsia" w:hAnsi="Times New Roman" w:cs="Times New Roman"/>
            <w:sz w:val="26"/>
            <w:szCs w:val="26"/>
          </w:rPr>
          <w:t>that meets</w:t>
        </w:r>
      </w:ins>
      <w:r w:rsidR="00601DDE" w:rsidRPr="00577BF1">
        <w:rPr>
          <w:rFonts w:ascii="Times New Roman" w:eastAsiaTheme="minorEastAsia" w:hAnsi="Times New Roman" w:cs="Times New Roman"/>
          <w:sz w:val="26"/>
          <w:szCs w:val="26"/>
        </w:rPr>
        <w:t xml:space="preserve"> </w:t>
      </w:r>
      <w:del w:id="392" w:author="Drouven, Markus G." w:date="2021-11-03T14:52:00Z">
        <w:r w:rsidR="00601DDE" w:rsidRPr="00577BF1" w:rsidDel="007318FF">
          <w:rPr>
            <w:rFonts w:ascii="Times New Roman" w:eastAsiaTheme="minorEastAsia" w:hAnsi="Times New Roman" w:cs="Times New Roman"/>
            <w:sz w:val="26"/>
            <w:szCs w:val="26"/>
          </w:rPr>
          <w:delText>completion</w:delText>
        </w:r>
      </w:del>
      <w:ins w:id="393" w:author="Drouven, Markus G." w:date="2021-11-03T14:52:00Z">
        <w:r w:rsidR="007318FF">
          <w:rPr>
            <w:rFonts w:ascii="Times New Roman" w:eastAsiaTheme="minorEastAsia" w:hAnsi="Times New Roman" w:cs="Times New Roman"/>
            <w:sz w:val="26"/>
            <w:szCs w:val="26"/>
          </w:rPr>
          <w:t>completions</w:t>
        </w:r>
      </w:ins>
      <w:r w:rsidR="00601DDE" w:rsidRPr="00577BF1">
        <w:rPr>
          <w:rFonts w:ascii="Times New Roman" w:eastAsiaTheme="minorEastAsia" w:hAnsi="Times New Roman" w:cs="Times New Roman"/>
          <w:sz w:val="26"/>
          <w:szCs w:val="26"/>
        </w:rPr>
        <w:t xml:space="preserve"> pad</w:t>
      </w:r>
      <w:ins w:id="394" w:author="Melody Shellman" w:date="2021-10-21T09:31:00Z">
        <w:r>
          <w:rPr>
            <w:rFonts w:ascii="Times New Roman" w:eastAsiaTheme="minorEastAsia" w:hAnsi="Times New Roman" w:cs="Times New Roman"/>
            <w:sz w:val="26"/>
            <w:szCs w:val="26"/>
          </w:rPr>
          <w:t xml:space="preserve"> demand</w:t>
        </w:r>
      </w:ins>
      <w:del w:id="395" w:author="Melody Shellman" w:date="2021-10-21T09:31:00Z">
        <w:r w:rsidR="00601DDE" w:rsidRPr="00577BF1" w:rsidDel="003E5E53">
          <w:rPr>
            <w:rFonts w:ascii="Times New Roman" w:eastAsiaTheme="minorEastAsia" w:hAnsi="Times New Roman" w:cs="Times New Roman"/>
            <w:sz w:val="26"/>
            <w:szCs w:val="26"/>
          </w:rPr>
          <w:delText>s</w:delText>
        </w:r>
      </w:del>
      <w:r w:rsidR="00601DDE" w:rsidRPr="00577BF1">
        <w:rPr>
          <w:rFonts w:ascii="Times New Roman" w:eastAsiaTheme="minorEastAsia" w:hAnsi="Times New Roman" w:cs="Times New Roman"/>
          <w:sz w:val="26"/>
          <w:szCs w:val="26"/>
        </w:rPr>
        <w:t>,</w:t>
      </w:r>
      <w:r w:rsidR="00577BF1" w:rsidRPr="00577BF1">
        <w:rPr>
          <w:rFonts w:ascii="Times New Roman" w:eastAsiaTheme="minorEastAsia" w:hAnsi="Times New Roman" w:cs="Times New Roman"/>
          <w:sz w:val="26"/>
          <w:szCs w:val="26"/>
        </w:rPr>
        <w:t xml:space="preserve"> </w:t>
      </w:r>
      <w:r w:rsidR="00C4010C">
        <w:rPr>
          <w:rFonts w:ascii="Times New Roman" w:eastAsiaTheme="minorEastAsia" w:hAnsi="Times New Roman" w:cs="Times New Roman"/>
          <w:sz w:val="26"/>
          <w:szCs w:val="26"/>
        </w:rPr>
        <w:t>excludin</w:t>
      </w:r>
      <w:r w:rsidR="00601DDE" w:rsidRPr="00577BF1">
        <w:rPr>
          <w:rFonts w:ascii="Times New Roman" w:eastAsiaTheme="minorEastAsia" w:hAnsi="Times New Roman" w:cs="Times New Roman"/>
          <w:sz w:val="26"/>
          <w:szCs w:val="26"/>
        </w:rPr>
        <w:t>g freshwater</w:t>
      </w:r>
      <w:r w:rsidR="0003216A" w:rsidRPr="00577BF1">
        <w:rPr>
          <w:rFonts w:ascii="Times New Roman" w:eastAsiaTheme="minorEastAsia" w:hAnsi="Times New Roman" w:cs="Times New Roman"/>
          <w:sz w:val="26"/>
          <w:szCs w:val="26"/>
        </w:rPr>
        <w:t xml:space="preserve">. </w:t>
      </w:r>
      <w:r w:rsidR="004C64FE">
        <w:rPr>
          <w:rFonts w:ascii="Times New Roman" w:eastAsiaTheme="minorEastAsia" w:hAnsi="Times New Roman" w:cs="Times New Roman"/>
          <w:sz w:val="26"/>
          <w:szCs w:val="26"/>
        </w:rPr>
        <w:t xml:space="preserve">Completions reuse cost is the volume of </w:t>
      </w:r>
      <w:ins w:id="396" w:author="Melody Shellman" w:date="2021-10-21T09:31:00Z">
        <w:r>
          <w:rPr>
            <w:rFonts w:ascii="Times New Roman" w:eastAsiaTheme="minorEastAsia" w:hAnsi="Times New Roman" w:cs="Times New Roman"/>
            <w:sz w:val="26"/>
            <w:szCs w:val="26"/>
          </w:rPr>
          <w:t xml:space="preserve">completions </w:t>
        </w:r>
      </w:ins>
      <w:r w:rsidR="004C64FE">
        <w:rPr>
          <w:rFonts w:ascii="Times New Roman" w:eastAsiaTheme="minorEastAsia" w:hAnsi="Times New Roman" w:cs="Times New Roman"/>
          <w:sz w:val="26"/>
          <w:szCs w:val="26"/>
        </w:rPr>
        <w:t xml:space="preserve">reused water multiplied by the cost for reuse. </w:t>
      </w:r>
    </w:p>
    <w:p w14:paraId="45A748A0" w14:textId="77777777" w:rsidR="00601DDE" w:rsidRPr="008041EC" w:rsidRDefault="00601DDE" w:rsidP="00D55717">
      <w:pPr>
        <w:rPr>
          <w:rFonts w:ascii="Times New Roman" w:eastAsiaTheme="minorEastAsia" w:hAnsi="Times New Roman" w:cs="Times New Roman"/>
          <w:sz w:val="26"/>
          <w:szCs w:val="26"/>
        </w:rPr>
      </w:pPr>
    </w:p>
    <w:p w14:paraId="27620131" w14:textId="64723D3F" w:rsidR="00B05B8B" w:rsidRPr="008041EC" w:rsidRDefault="00F4233B" w:rsidP="00B05B8B">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ins w:id="397"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p,c</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p</m:t>
              </m:r>
            </m:sub>
            <m:sup>
              <m:r>
                <w:ins w:id="398" w:author="Melody Shellman" w:date="2021-10-21T14:54:00Z">
                  <w:rPr>
                    <w:rFonts w:ascii="Cambria Math" w:eastAsiaTheme="minorEastAsia" w:hAnsi="Cambria Math"/>
                    <w:color w:val="00B050"/>
                    <w:kern w:val="24"/>
                    <w:sz w:val="26"/>
                    <w:szCs w:val="26"/>
                  </w:rPr>
                  <m:t>Completions</m:t>
                </w:ins>
              </m:r>
              <m:r>
                <w:rPr>
                  <w:rFonts w:ascii="Cambria Math" w:eastAsiaTheme="minorEastAsia" w:hAnsi="Cambria Math"/>
                  <w:color w:val="00B050"/>
                  <w:kern w:val="24"/>
                  <w:sz w:val="26"/>
                  <w:szCs w:val="26"/>
                </w:rPr>
                <m:t>Reuse</m:t>
              </m:r>
            </m:sup>
          </m:sSubSup>
        </m:oMath>
      </m:oMathPara>
    </w:p>
    <w:p w14:paraId="75D46DEE" w14:textId="77777777" w:rsidR="00B05B8B" w:rsidRPr="008041EC" w:rsidRDefault="00B05B8B" w:rsidP="00B05B8B">
      <w:pPr>
        <w:rPr>
          <w:rFonts w:ascii="Times New Roman" w:hAnsi="Times New Roman" w:cs="Times New Roman"/>
          <w:sz w:val="26"/>
          <w:szCs w:val="26"/>
        </w:rPr>
      </w:pPr>
    </w:p>
    <w:p w14:paraId="2A0AEF3C" w14:textId="6B9D08BA" w:rsidR="00B05B8B" w:rsidRPr="008041EC"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8041EC" w:rsidRDefault="00B05B8B" w:rsidP="00B05B8B">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8041EC" w:rsidRDefault="006067E8" w:rsidP="00B05B8B">
      <w:pPr>
        <w:rPr>
          <w:rFonts w:ascii="Times New Roman" w:eastAsiaTheme="minorEastAsia" w:hAnsi="Times New Roman" w:cs="Times New Roman"/>
          <w:sz w:val="26"/>
          <w:szCs w:val="26"/>
        </w:rPr>
      </w:pPr>
    </w:p>
    <w:p w14:paraId="3394C935" w14:textId="5BA600E1" w:rsidR="006067E8" w:rsidRPr="008041EC" w:rsidRDefault="00F42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Reuse</m:t>
                      </m:r>
                    </m:sup>
                  </m:sSubSup>
                </m:e>
              </m:nary>
            </m:e>
          </m:nary>
        </m:oMath>
      </m:oMathPara>
    </w:p>
    <w:p w14:paraId="0A7C8FC8" w14:textId="77777777" w:rsidR="001E6AFD" w:rsidRPr="008041EC" w:rsidRDefault="001E6AFD" w:rsidP="006067E8">
      <w:pPr>
        <w:ind w:left="2880" w:hanging="2880"/>
        <w:rPr>
          <w:rFonts w:ascii="Times New Roman" w:eastAsiaTheme="minorEastAsia" w:hAnsi="Times New Roman" w:cs="Times New Roman"/>
          <w:sz w:val="26"/>
          <w:szCs w:val="26"/>
        </w:rPr>
      </w:pPr>
    </w:p>
    <w:p w14:paraId="0366882F" w14:textId="3FEC22A3" w:rsidR="00BF3DA5" w:rsidRDefault="00BF3DA5" w:rsidP="00BF3DA5">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 xml:space="preserve">Total </w:t>
      </w:r>
      <w:ins w:id="399" w:author="Melody Shellman" w:date="2021-10-21T09:26:00Z">
        <w:r w:rsidR="003E5E53">
          <w:rPr>
            <w:rFonts w:ascii="Times New Roman" w:eastAsiaTheme="minorEastAsia" w:hAnsi="Times New Roman" w:cs="Times New Roman"/>
            <w:b/>
            <w:bCs/>
            <w:sz w:val="26"/>
            <w:szCs w:val="26"/>
          </w:rPr>
          <w:t xml:space="preserve">Completions </w:t>
        </w:r>
      </w:ins>
      <w:r w:rsidRPr="008041EC">
        <w:rPr>
          <w:rFonts w:ascii="Times New Roman" w:eastAsiaTheme="minorEastAsia" w:hAnsi="Times New Roman" w:cs="Times New Roman"/>
          <w:b/>
          <w:bCs/>
          <w:sz w:val="26"/>
          <w:szCs w:val="26"/>
        </w:rPr>
        <w:t xml:space="preserve">Reuse </w:t>
      </w:r>
      <w:commentRangeStart w:id="400"/>
      <w:r w:rsidRPr="008041EC">
        <w:rPr>
          <w:rFonts w:ascii="Times New Roman" w:eastAsiaTheme="minorEastAsia" w:hAnsi="Times New Roman" w:cs="Times New Roman"/>
          <w:b/>
          <w:bCs/>
          <w:sz w:val="26"/>
          <w:szCs w:val="26"/>
        </w:rPr>
        <w:t>Volume</w:t>
      </w:r>
      <w:commentRangeEnd w:id="400"/>
      <w:r w:rsidR="00F27EEA">
        <w:rPr>
          <w:rStyle w:val="CommentReference"/>
        </w:rPr>
        <w:commentReference w:id="400"/>
      </w:r>
    </w:p>
    <w:p w14:paraId="7F7B10BF" w14:textId="09DE2288" w:rsidR="000B6AA4" w:rsidRPr="00C4010C" w:rsidRDefault="000B6AA4">
      <w:pPr>
        <w:rPr>
          <w:rFonts w:ascii="Times New Roman" w:eastAsiaTheme="minorEastAsia" w:hAnsi="Times New Roman" w:cs="Times New Roman"/>
          <w:sz w:val="26"/>
          <w:szCs w:val="26"/>
        </w:rPr>
        <w:pPrChange w:id="401" w:author="Melody Shellman" w:date="2021-10-21T09:23:00Z">
          <w:pPr>
            <w:pStyle w:val="CommentText"/>
          </w:pPr>
        </w:pPrChange>
      </w:pPr>
      <w:r>
        <w:rPr>
          <w:rStyle w:val="CommentReference"/>
        </w:rPr>
        <w:annotationRef/>
      </w:r>
      <w:r w:rsidR="00EF7C27" w:rsidRPr="00C4010C">
        <w:rPr>
          <w:rFonts w:ascii="Times New Roman" w:eastAsiaTheme="minorEastAsia" w:hAnsi="Times New Roman" w:cs="Times New Roman"/>
          <w:sz w:val="26"/>
          <w:szCs w:val="26"/>
        </w:rPr>
        <w:t xml:space="preserve">The total reuse volume is the total </w:t>
      </w:r>
      <w:ins w:id="402" w:author="Melody Shellman" w:date="2021-10-21T09:22:00Z">
        <w:r w:rsidR="000260A2" w:rsidRPr="008041EC">
          <w:rPr>
            <w:rFonts w:ascii="Times New Roman" w:eastAsiaTheme="minorEastAsia" w:hAnsi="Times New Roman" w:cs="Times New Roman"/>
            <w:sz w:val="26"/>
            <w:szCs w:val="26"/>
          </w:rPr>
          <w:t>volume</w:t>
        </w:r>
        <w:r w:rsidR="000260A2">
          <w:rPr>
            <w:rFonts w:ascii="Times New Roman" w:eastAsiaTheme="minorEastAsia" w:hAnsi="Times New Roman" w:cs="Times New Roman"/>
            <w:sz w:val="26"/>
            <w:szCs w:val="26"/>
          </w:rPr>
          <w:t xml:space="preserve"> of</w:t>
        </w:r>
        <w:r w:rsidR="000260A2" w:rsidRPr="008041EC">
          <w:rPr>
            <w:rFonts w:ascii="Times New Roman" w:eastAsiaTheme="minorEastAsia" w:hAnsi="Times New Roman" w:cs="Times New Roman"/>
            <w:sz w:val="26"/>
            <w:szCs w:val="26"/>
          </w:rPr>
          <w:t xml:space="preserve"> produced water reused</w:t>
        </w:r>
      </w:ins>
      <w:ins w:id="403" w:author="Melody Shellman" w:date="2021-10-21T09:23:00Z">
        <w:r w:rsidR="000260A2">
          <w:rPr>
            <w:rFonts w:ascii="Times New Roman" w:eastAsiaTheme="minorEastAsia" w:hAnsi="Times New Roman" w:cs="Times New Roman"/>
            <w:sz w:val="26"/>
            <w:szCs w:val="26"/>
          </w:rPr>
          <w:t>, or the total</w:t>
        </w:r>
      </w:ins>
      <w:ins w:id="404" w:author="Melody Shellman" w:date="2021-10-21T09:22:00Z">
        <w:r w:rsidR="000260A2" w:rsidRPr="00C4010C">
          <w:rPr>
            <w:rFonts w:ascii="Times New Roman" w:eastAsiaTheme="minorEastAsia" w:hAnsi="Times New Roman" w:cs="Times New Roman"/>
            <w:sz w:val="26"/>
            <w:szCs w:val="26"/>
          </w:rPr>
          <w:t xml:space="preserve"> </w:t>
        </w:r>
      </w:ins>
      <w:r w:rsidR="00EF7C27" w:rsidRPr="00C4010C">
        <w:rPr>
          <w:rFonts w:ascii="Times New Roman" w:eastAsiaTheme="minorEastAsia" w:hAnsi="Times New Roman" w:cs="Times New Roman"/>
          <w:sz w:val="26"/>
          <w:szCs w:val="26"/>
        </w:rPr>
        <w:t xml:space="preserve">water </w:t>
      </w:r>
      <w:del w:id="405" w:author="Melody Shellman" w:date="2021-10-21T09:24:00Z">
        <w:r w:rsidR="00EF7C27" w:rsidRPr="00C4010C" w:rsidDel="000260A2">
          <w:rPr>
            <w:rFonts w:ascii="Times New Roman" w:eastAsiaTheme="minorEastAsia" w:hAnsi="Times New Roman" w:cs="Times New Roman"/>
            <w:sz w:val="26"/>
            <w:szCs w:val="26"/>
          </w:rPr>
          <w:delText>input into</w:delText>
        </w:r>
      </w:del>
      <w:ins w:id="406" w:author="Melody Shellman" w:date="2021-10-21T09:24:00Z">
        <w:r w:rsidR="000260A2">
          <w:rPr>
            <w:rFonts w:ascii="Times New Roman" w:eastAsiaTheme="minorEastAsia" w:hAnsi="Times New Roman" w:cs="Times New Roman"/>
            <w:sz w:val="26"/>
            <w:szCs w:val="26"/>
          </w:rPr>
          <w:t>meeting</w:t>
        </w:r>
      </w:ins>
      <w:r w:rsidR="00EF7C27" w:rsidRPr="00C4010C">
        <w:rPr>
          <w:rFonts w:ascii="Times New Roman" w:eastAsiaTheme="minorEastAsia" w:hAnsi="Times New Roman" w:cs="Times New Roman"/>
          <w:sz w:val="26"/>
          <w:szCs w:val="26"/>
        </w:rPr>
        <w:t xml:space="preserve"> </w:t>
      </w:r>
      <w:del w:id="407" w:author="Drouven, Markus G." w:date="2021-11-03T14:52:00Z">
        <w:r w:rsidR="00C4010C" w:rsidRPr="00C4010C" w:rsidDel="007318FF">
          <w:rPr>
            <w:rFonts w:ascii="Times New Roman" w:eastAsiaTheme="minorEastAsia" w:hAnsi="Times New Roman" w:cs="Times New Roman"/>
            <w:sz w:val="26"/>
            <w:szCs w:val="26"/>
          </w:rPr>
          <w:delText>completion</w:delText>
        </w:r>
      </w:del>
      <w:ins w:id="408" w:author="Drouven, Markus G." w:date="2021-11-03T14:52:00Z">
        <w:r w:rsidR="007318FF">
          <w:rPr>
            <w:rFonts w:ascii="Times New Roman" w:eastAsiaTheme="minorEastAsia" w:hAnsi="Times New Roman" w:cs="Times New Roman"/>
            <w:sz w:val="26"/>
            <w:szCs w:val="26"/>
          </w:rPr>
          <w:t>completions</w:t>
        </w:r>
      </w:ins>
      <w:r w:rsidR="00C4010C" w:rsidRPr="00C4010C">
        <w:rPr>
          <w:rFonts w:ascii="Times New Roman" w:eastAsiaTheme="minorEastAsia" w:hAnsi="Times New Roman" w:cs="Times New Roman"/>
          <w:sz w:val="26"/>
          <w:szCs w:val="26"/>
        </w:rPr>
        <w:t xml:space="preserve"> pad</w:t>
      </w:r>
      <w:ins w:id="409" w:author="Melody Shellman" w:date="2021-10-21T09:24:00Z">
        <w:r w:rsidR="000260A2">
          <w:rPr>
            <w:rFonts w:ascii="Times New Roman" w:eastAsiaTheme="minorEastAsia" w:hAnsi="Times New Roman" w:cs="Times New Roman"/>
            <w:sz w:val="26"/>
            <w:szCs w:val="26"/>
          </w:rPr>
          <w:t xml:space="preserve"> demand</w:t>
        </w:r>
      </w:ins>
      <w:del w:id="410" w:author="Melody Shellman" w:date="2021-10-21T09:24:00Z">
        <w:r w:rsidR="00C4010C" w:rsidRPr="00C4010C" w:rsidDel="000260A2">
          <w:rPr>
            <w:rFonts w:ascii="Times New Roman" w:eastAsiaTheme="minorEastAsia" w:hAnsi="Times New Roman" w:cs="Times New Roman"/>
            <w:sz w:val="26"/>
            <w:szCs w:val="26"/>
          </w:rPr>
          <w:delText>s</w:delText>
        </w:r>
      </w:del>
      <w:r w:rsidR="00C4010C" w:rsidRPr="00C4010C">
        <w:rPr>
          <w:rFonts w:ascii="Times New Roman" w:eastAsiaTheme="minorEastAsia" w:hAnsi="Times New Roman" w:cs="Times New Roman"/>
          <w:sz w:val="26"/>
          <w:szCs w:val="26"/>
        </w:rPr>
        <w:t xml:space="preserve"> over all time periods, excluding freshwater. </w:t>
      </w:r>
    </w:p>
    <w:p w14:paraId="368AA224" w14:textId="77777777" w:rsidR="000B6AA4" w:rsidRPr="008041EC" w:rsidRDefault="000B6AA4" w:rsidP="00BF3DA5">
      <w:pPr>
        <w:rPr>
          <w:rFonts w:ascii="Times New Roman" w:eastAsiaTheme="minorEastAsia" w:hAnsi="Times New Roman" w:cs="Times New Roman"/>
          <w:bCs/>
          <w:sz w:val="26"/>
          <w:szCs w:val="26"/>
        </w:rPr>
      </w:pPr>
    </w:p>
    <w:commentRangeStart w:id="411"/>
    <w:p w14:paraId="0F8319D1" w14:textId="03E54C6C" w:rsidR="00BF3DA5" w:rsidRPr="00D14490" w:rsidRDefault="00F4233B" w:rsidP="00BF3DA5">
      <w:pPr>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m:t>
              </m:r>
              <m:r>
                <w:ins w:id="412" w:author="Melody Shellman" w:date="2021-10-21T14:55: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r,p</m:t>
                          </m:r>
                        </m:e>
                      </m:d>
                      <m:r>
                        <w:rPr>
                          <w:rFonts w:ascii="Cambria Math" w:eastAsiaTheme="minorEastAsia" w:hAnsi="Cambria Math" w:cs="Times New Roman"/>
                          <w:sz w:val="26"/>
                          <w:szCs w:val="26"/>
                        </w:rPr>
                        <m:t>∈RCA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Trucked</m:t>
                          </m:r>
                        </m:sup>
                      </m:sSubSup>
                    </m:e>
                  </m:nary>
                </m:e>
              </m:d>
            </m:e>
          </m:nary>
          <w:commentRangeEnd w:id="411"/>
          <m:r>
            <m:rPr>
              <m:sty m:val="p"/>
            </m:rPr>
            <w:rPr>
              <w:rStyle w:val="CommentReference"/>
            </w:rPr>
            <w:commentReference w:id="411"/>
          </m:r>
        </m:oMath>
      </m:oMathPara>
    </w:p>
    <w:p w14:paraId="41D587AA" w14:textId="77777777" w:rsidR="006067E8" w:rsidRPr="008041EC" w:rsidRDefault="006067E8" w:rsidP="00B05B8B">
      <w:pPr>
        <w:rPr>
          <w:rFonts w:ascii="Times New Roman" w:eastAsiaTheme="minorEastAsia" w:hAnsi="Times New Roman" w:cs="Times New Roman"/>
          <w:sz w:val="26"/>
          <w:szCs w:val="26"/>
        </w:rPr>
      </w:pPr>
    </w:p>
    <w:p w14:paraId="42458A2D" w14:textId="1743C630" w:rsidR="00A711ED" w:rsidRPr="008041EC" w:rsidRDefault="00A711ED" w:rsidP="00A711ED">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Piping Cost</w:t>
      </w:r>
    </w:p>
    <w:p w14:paraId="103A097E" w14:textId="1F320BDF" w:rsidR="00E821E2" w:rsidRPr="00577BF1" w:rsidRDefault="000B6AA4" w:rsidP="00E821E2">
      <w:pPr>
        <w:pStyle w:val="CommentText"/>
        <w:rPr>
          <w:rFonts w:ascii="Times New Roman" w:eastAsiaTheme="minorEastAsia" w:hAnsi="Times New Roman" w:cs="Times New Roman"/>
          <w:sz w:val="26"/>
          <w:szCs w:val="26"/>
        </w:rPr>
      </w:pPr>
      <w:r>
        <w:rPr>
          <w:rStyle w:val="CommentReference"/>
        </w:rPr>
        <w:lastRenderedPageBreak/>
        <w:annotationRef/>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cost is the </w:t>
      </w:r>
      <w:r w:rsidR="00AD79CD">
        <w:rPr>
          <w:rFonts w:ascii="Times New Roman" w:eastAsiaTheme="minorEastAsia" w:hAnsi="Times New Roman" w:cs="Times New Roman"/>
          <w:sz w:val="26"/>
          <w:szCs w:val="26"/>
        </w:rPr>
        <w:t xml:space="preserve">total </w:t>
      </w:r>
      <w:r w:rsidR="00E821E2">
        <w:rPr>
          <w:rFonts w:ascii="Times New Roman" w:eastAsiaTheme="minorEastAsia" w:hAnsi="Times New Roman" w:cs="Times New Roman"/>
          <w:sz w:val="26"/>
          <w:szCs w:val="26"/>
        </w:rPr>
        <w:t xml:space="preserve">volume of </w:t>
      </w:r>
      <w:r w:rsidR="00AD79CD">
        <w:rPr>
          <w:rFonts w:ascii="Times New Roman" w:eastAsiaTheme="minorEastAsia" w:hAnsi="Times New Roman" w:cs="Times New Roman"/>
          <w:sz w:val="26"/>
          <w:szCs w:val="26"/>
        </w:rPr>
        <w:t xml:space="preserve">piped </w:t>
      </w:r>
      <w:r w:rsidR="00E821E2">
        <w:rPr>
          <w:rFonts w:ascii="Times New Roman" w:eastAsiaTheme="minorEastAsia" w:hAnsi="Times New Roman" w:cs="Times New Roman"/>
          <w:sz w:val="26"/>
          <w:szCs w:val="26"/>
        </w:rPr>
        <w:t xml:space="preserve">water multiplied by the cost for </w:t>
      </w:r>
      <w:r w:rsidR="00AD79CD">
        <w:rPr>
          <w:rFonts w:ascii="Times New Roman" w:eastAsiaTheme="minorEastAsia" w:hAnsi="Times New Roman" w:cs="Times New Roman"/>
          <w:sz w:val="26"/>
          <w:szCs w:val="26"/>
        </w:rPr>
        <w:t>piping</w:t>
      </w:r>
      <w:r w:rsidR="00E821E2">
        <w:rPr>
          <w:rFonts w:ascii="Times New Roman" w:eastAsiaTheme="minorEastAsia" w:hAnsi="Times New Roman" w:cs="Times New Roman"/>
          <w:sz w:val="26"/>
          <w:szCs w:val="26"/>
        </w:rPr>
        <w:t xml:space="preserve">. </w:t>
      </w:r>
    </w:p>
    <w:p w14:paraId="124637AF" w14:textId="1D8AEB43" w:rsidR="000B6AA4" w:rsidRPr="008041EC" w:rsidRDefault="000B6AA4" w:rsidP="00BE5C23">
      <w:pPr>
        <w:pStyle w:val="CommentText"/>
        <w:rPr>
          <w:rFonts w:ascii="Times New Roman" w:eastAsiaTheme="minorEastAsia" w:hAnsi="Times New Roman" w:cs="Times New Roman"/>
          <w:b/>
          <w:bCs/>
          <w:sz w:val="26"/>
          <w:szCs w:val="26"/>
        </w:rPr>
      </w:pPr>
    </w:p>
    <w:p w14:paraId="00D2A92F" w14:textId="59FA9207" w:rsidR="00A711ED" w:rsidRPr="008041EC" w:rsidRDefault="00F4233B" w:rsidP="00A711ED">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Sourced</m:t>
                  </m:r>
                </m:sup>
              </m:sSubSup>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l,l</m:t>
              </m:r>
            </m:sub>
            <m:sup>
              <m:r>
                <w:rPr>
                  <w:rFonts w:ascii="Cambria Math" w:eastAsiaTheme="minorEastAsia" w:hAnsi="Cambria Math"/>
                  <w:color w:val="00B050"/>
                  <w:kern w:val="24"/>
                  <w:sz w:val="26"/>
                  <w:szCs w:val="26"/>
                </w:rPr>
                <m:t>Pipeline</m:t>
              </m:r>
            </m:sup>
          </m:sSubSup>
        </m:oMath>
      </m:oMathPara>
    </w:p>
    <w:p w14:paraId="2CB11278" w14:textId="77777777" w:rsidR="00A711ED" w:rsidRPr="008041EC" w:rsidRDefault="00A711ED" w:rsidP="00A711ED">
      <w:pPr>
        <w:rPr>
          <w:rFonts w:ascii="Times New Roman" w:hAnsi="Times New Roman" w:cs="Times New Roman"/>
          <w:sz w:val="26"/>
          <w:szCs w:val="26"/>
        </w:rPr>
      </w:pPr>
    </w:p>
    <w:p w14:paraId="201E4762" w14:textId="597A0DAC" w:rsidR="00A711ED" w:rsidRPr="008041EC"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∈{PPA,…,CCA}, t∈T    </m:t>
          </m:r>
        </m:oMath>
      </m:oMathPara>
    </w:p>
    <w:p w14:paraId="4840BFD5" w14:textId="1E55F80D" w:rsidR="006067E8" w:rsidRPr="008041EC" w:rsidRDefault="00F42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∈{PPA,…,CCA}</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l,l,t</m:t>
                      </m:r>
                    </m:sub>
                    <m:sup>
                      <m:r>
                        <w:rPr>
                          <w:rFonts w:ascii="Cambria Math" w:eastAsiaTheme="minorEastAsia" w:hAnsi="Cambria Math"/>
                          <w:color w:val="C00000"/>
                          <w:kern w:val="24"/>
                          <w:sz w:val="26"/>
                          <w:szCs w:val="26"/>
                        </w:rPr>
                        <m:t>Piped</m:t>
                      </m:r>
                    </m:sup>
                  </m:sSubSup>
                </m:e>
              </m:nary>
            </m:e>
          </m:nary>
        </m:oMath>
      </m:oMathPara>
    </w:p>
    <w:p w14:paraId="0B7181D0" w14:textId="77777777" w:rsidR="009D7D11" w:rsidRPr="008041EC" w:rsidRDefault="009D7D11" w:rsidP="009D7D11">
      <w:pPr>
        <w:rPr>
          <w:rFonts w:ascii="Times New Roman" w:eastAsiaTheme="minorEastAsia" w:hAnsi="Times New Roman" w:cs="Times New Roman"/>
          <w:sz w:val="26"/>
          <w:szCs w:val="26"/>
        </w:rPr>
      </w:pPr>
    </w:p>
    <w:p w14:paraId="0C0583AC" w14:textId="5D030E0A"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piping via FCA arcs. </w:t>
      </w:r>
    </w:p>
    <w:p w14:paraId="1E563415" w14:textId="77777777" w:rsidR="001E6AFD" w:rsidRPr="001E6AFD" w:rsidRDefault="001E6AFD" w:rsidP="001E6AFD">
      <w:pPr>
        <w:rPr>
          <w:rFonts w:ascii="Times New Roman" w:eastAsiaTheme="minorEastAsia" w:hAnsi="Times New Roman" w:cs="Times New Roman"/>
          <w:sz w:val="26"/>
          <w:szCs w:val="26"/>
        </w:rPr>
      </w:pPr>
    </w:p>
    <w:p w14:paraId="14E5D89D" w14:textId="76093E0C" w:rsidR="00A05037" w:rsidRPr="008041EC" w:rsidRDefault="00A05037" w:rsidP="00A05037">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 xml:space="preserve">Storage </w:t>
      </w:r>
      <w:r w:rsidR="00B05B8B" w:rsidRPr="008041EC">
        <w:rPr>
          <w:rFonts w:ascii="Times New Roman" w:eastAsiaTheme="minorEastAsia" w:hAnsi="Times New Roman" w:cs="Times New Roman"/>
          <w:b/>
          <w:bCs/>
          <w:sz w:val="26"/>
          <w:szCs w:val="26"/>
        </w:rPr>
        <w:t xml:space="preserve">Deposit </w:t>
      </w:r>
      <w:commentRangeStart w:id="413"/>
      <w:r w:rsidRPr="008041EC">
        <w:rPr>
          <w:rFonts w:ascii="Times New Roman" w:eastAsiaTheme="minorEastAsia" w:hAnsi="Times New Roman" w:cs="Times New Roman"/>
          <w:b/>
          <w:bCs/>
          <w:sz w:val="26"/>
          <w:szCs w:val="26"/>
        </w:rPr>
        <w:t>Cost</w:t>
      </w:r>
      <w:commentRangeEnd w:id="413"/>
      <w:r w:rsidR="00114641">
        <w:rPr>
          <w:rStyle w:val="CommentReference"/>
        </w:rPr>
        <w:commentReference w:id="413"/>
      </w:r>
    </w:p>
    <w:p w14:paraId="42678366" w14:textId="04CEAC60" w:rsidR="00FA1EB2" w:rsidRPr="008041EC" w:rsidRDefault="00FA1EB2" w:rsidP="4FBBC697">
      <w:pPr>
        <w:pStyle w:val="CommentText"/>
        <w:rPr>
          <w:rFonts w:ascii="Times New Roman" w:eastAsiaTheme="minorEastAsia" w:hAnsi="Times New Roman" w:cs="Times New Roman"/>
          <w:b/>
          <w:bCs/>
          <w:sz w:val="26"/>
          <w:szCs w:val="26"/>
        </w:rPr>
      </w:pPr>
      <w:del w:id="414" w:author="Melody Shellman" w:date="2021-10-20T16:36:00Z">
        <w:r w:rsidRPr="4FBBC697" w:rsidDel="4FBBC697">
          <w:rPr>
            <w:rFonts w:ascii="Times New Roman" w:eastAsiaTheme="minorEastAsia" w:hAnsi="Times New Roman" w:cs="Times New Roman"/>
            <w:sz w:val="26"/>
            <w:szCs w:val="26"/>
          </w:rPr>
          <w:delText>Credits</w:delText>
        </w:r>
      </w:del>
      <w:ins w:id="415" w:author="Melody Shellman" w:date="2021-10-20T16:36:00Z">
        <w:r w:rsidR="4FBBC697" w:rsidRPr="4FBBC697">
          <w:rPr>
            <w:rFonts w:ascii="Times New Roman" w:eastAsiaTheme="minorEastAsia" w:hAnsi="Times New Roman" w:cs="Times New Roman"/>
            <w:sz w:val="26"/>
            <w:szCs w:val="26"/>
          </w:rPr>
          <w:t>Cost</w:t>
        </w:r>
      </w:ins>
      <w:r w:rsidR="4FBBC697" w:rsidRPr="4FBBC697">
        <w:rPr>
          <w:rFonts w:ascii="Times New Roman" w:eastAsiaTheme="minorEastAsia" w:hAnsi="Times New Roman" w:cs="Times New Roman"/>
          <w:sz w:val="26"/>
          <w:szCs w:val="26"/>
        </w:rPr>
        <w:t xml:space="preserve"> </w:t>
      </w:r>
      <w:del w:id="416" w:author="Melody Shellman" w:date="2021-10-21T16:50:00Z">
        <w:r w:rsidR="4FBBC697" w:rsidRPr="4FBBC697" w:rsidDel="005726AE">
          <w:rPr>
            <w:rFonts w:ascii="Times New Roman" w:eastAsiaTheme="minorEastAsia" w:hAnsi="Times New Roman" w:cs="Times New Roman"/>
            <w:sz w:val="26"/>
            <w:szCs w:val="26"/>
          </w:rPr>
          <w:delText xml:space="preserve">from </w:delText>
        </w:r>
      </w:del>
      <w:ins w:id="417" w:author="Melody Shellman" w:date="2021-10-21T16:50:00Z">
        <w:r w:rsidR="005726AE">
          <w:rPr>
            <w:rFonts w:ascii="Times New Roman" w:eastAsiaTheme="minorEastAsia" w:hAnsi="Times New Roman" w:cs="Times New Roman"/>
            <w:sz w:val="26"/>
            <w:szCs w:val="26"/>
          </w:rPr>
          <w:t>of</w:t>
        </w:r>
        <w:r w:rsidR="005726AE" w:rsidRPr="4FBBC697">
          <w:rPr>
            <w:rFonts w:ascii="Times New Roman" w:eastAsiaTheme="minorEastAsia" w:hAnsi="Times New Roman" w:cs="Times New Roman"/>
            <w:sz w:val="26"/>
            <w:szCs w:val="26"/>
          </w:rPr>
          <w:t xml:space="preserve"> </w:t>
        </w:r>
      </w:ins>
      <w:r w:rsidR="4FBBC697" w:rsidRPr="4FBBC697">
        <w:rPr>
          <w:rFonts w:ascii="Times New Roman" w:eastAsiaTheme="minorEastAsia" w:hAnsi="Times New Roman" w:cs="Times New Roman"/>
          <w:sz w:val="26"/>
          <w:szCs w:val="26"/>
        </w:rPr>
        <w:t xml:space="preserve">depositing into storage is equal to the total volume of water moved into storage multiplied by the storage operation cost rate. </w:t>
      </w:r>
    </w:p>
    <w:p w14:paraId="50B3C9E3" w14:textId="61A83AEC" w:rsidR="00A05037" w:rsidRPr="008041EC" w:rsidRDefault="00F4233B" w:rsidP="00A05037">
      <w:pPr>
        <w:rPr>
          <w:rFonts w:ascii="Times New Roman" w:eastAsiaTheme="minorEastAsia" w:hAnsi="Times New Roman" w:cs="Times New Roman"/>
          <w:sz w:val="26"/>
          <w:szCs w:val="26"/>
        </w:rPr>
      </w:pPr>
      <m:oMathPara>
        <m:oMathParaPr>
          <m:jc m:val="left"/>
        </m:oMathParaPr>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418" w:author="Melody Shellman" w:date="2021-10-20T16:50:00Z">
                          <w:rPr>
                            <w:rFonts w:ascii="Cambria Math" w:eastAsiaTheme="minorEastAsia" w:hAnsi="Cambria Math"/>
                            <w:color w:val="C00000"/>
                            <w:kern w:val="24"/>
                            <w:sz w:val="26"/>
                            <w:szCs w:val="26"/>
                          </w:rPr>
                          <m:t>s</m:t>
                        </w:ins>
                      </m:r>
                      <m:r>
                        <w:del w:id="419"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Piped</m:t>
                      </m:r>
                    </m:sup>
                  </m:sSubSup>
                </m:e>
              </m:nary>
              <m:r>
                <w:ins w:id="420" w:author="Melody Shellman" w:date="2021-11-17T10:54:00Z">
                  <w:rPr>
                    <w:rFonts w:ascii="Cambria Math" w:eastAsiaTheme="minorEastAsia" w:hAnsi="Cambria Math" w:cs="Times New Roman"/>
                    <w:sz w:val="26"/>
                    <w:szCs w:val="26"/>
                  </w:rPr>
                  <m:t>+</m:t>
                </w:ins>
              </m:r>
              <m:nary>
                <m:naryPr>
                  <m:chr m:val="∑"/>
                  <m:limLoc m:val="undOvr"/>
                  <m:supHide m:val="1"/>
                  <m:ctrlPr>
                    <w:ins w:id="421" w:author="Melody Shellman" w:date="2021-11-17T10:54:00Z">
                      <w:rPr>
                        <w:rFonts w:ascii="Cambria Math" w:eastAsiaTheme="minorEastAsia" w:hAnsi="Cambria Math" w:cs="Times New Roman"/>
                        <w:i/>
                        <w:sz w:val="26"/>
                        <w:szCs w:val="26"/>
                      </w:rPr>
                    </w:ins>
                  </m:ctrlPr>
                </m:naryPr>
                <m:sub>
                  <m:d>
                    <m:dPr>
                      <m:ctrlPr>
                        <w:ins w:id="422" w:author="Melody Shellman" w:date="2021-11-17T10:54:00Z">
                          <w:rPr>
                            <w:rFonts w:ascii="Cambria Math" w:eastAsiaTheme="minorEastAsia" w:hAnsi="Cambria Math" w:cs="Times New Roman"/>
                            <w:i/>
                            <w:sz w:val="26"/>
                            <w:szCs w:val="26"/>
                          </w:rPr>
                        </w:ins>
                      </m:ctrlPr>
                    </m:dPr>
                    <m:e>
                      <m:r>
                        <w:ins w:id="423" w:author="Melody Shellman" w:date="2021-11-17T10:54:00Z">
                          <w:rPr>
                            <w:rFonts w:ascii="Cambria Math" w:eastAsiaTheme="minorEastAsia" w:hAnsi="Cambria Math" w:cs="Times New Roman"/>
                            <w:sz w:val="26"/>
                            <w:szCs w:val="26"/>
                          </w:rPr>
                          <m:t>l,s</m:t>
                        </w:ins>
                      </m:r>
                    </m:e>
                  </m:d>
                  <m:r>
                    <w:ins w:id="424" w:author="Melody Shellman" w:date="2021-11-17T10:54:00Z">
                      <w:rPr>
                        <w:rFonts w:ascii="Cambria Math" w:eastAsiaTheme="minorEastAsia" w:hAnsi="Cambria Math" w:cs="Times New Roman"/>
                        <w:sz w:val="26"/>
                        <w:szCs w:val="26"/>
                      </w:rPr>
                      <m:t>∈</m:t>
                    </w:ins>
                  </m:r>
                  <m:d>
                    <m:dPr>
                      <m:begChr m:val="{"/>
                      <m:endChr m:val="}"/>
                      <m:ctrlPr>
                        <w:ins w:id="425" w:author="Melody Shellman" w:date="2021-11-17T10:54:00Z">
                          <w:rPr>
                            <w:rFonts w:ascii="Cambria Math" w:eastAsiaTheme="minorEastAsia" w:hAnsi="Cambria Math" w:cs="Times New Roman"/>
                            <w:i/>
                            <w:sz w:val="26"/>
                            <w:szCs w:val="26"/>
                          </w:rPr>
                        </w:ins>
                      </m:ctrlPr>
                    </m:dPr>
                    <m:e>
                      <m:r>
                        <w:ins w:id="426" w:author="Melody Shellman" w:date="2021-11-17T10:54:00Z">
                          <w:rPr>
                            <w:rFonts w:ascii="Cambria Math" w:eastAsiaTheme="minorEastAsia" w:hAnsi="Cambria Math" w:cs="Times New Roman"/>
                            <w:sz w:val="26"/>
                            <w:szCs w:val="26"/>
                          </w:rPr>
                          <m:t>RSA</m:t>
                        </w:ins>
                      </m:r>
                    </m:e>
                  </m:d>
                </m:sub>
                <m:sup/>
                <m:e>
                  <m:sSubSup>
                    <m:sSubSupPr>
                      <m:ctrlPr>
                        <w:ins w:id="427" w:author="Melody Shellman" w:date="2021-11-17T10:54:00Z">
                          <w:rPr>
                            <w:rFonts w:ascii="Cambria Math" w:eastAsiaTheme="minorEastAsia" w:hAnsi="Cambria Math"/>
                            <w:i/>
                            <w:color w:val="C00000"/>
                            <w:kern w:val="24"/>
                            <w:sz w:val="26"/>
                            <w:szCs w:val="26"/>
                          </w:rPr>
                        </w:ins>
                      </m:ctrlPr>
                    </m:sSubSupPr>
                    <m:e>
                      <m:r>
                        <w:ins w:id="428" w:author="Melody Shellman" w:date="2021-11-17T10:54:00Z">
                          <w:rPr>
                            <w:rFonts w:ascii="Cambria Math" w:eastAsiaTheme="minorEastAsia" w:hAnsi="Cambria Math"/>
                            <w:color w:val="C00000"/>
                            <w:kern w:val="24"/>
                            <w:sz w:val="26"/>
                            <w:szCs w:val="26"/>
                          </w:rPr>
                          <m:t>F</m:t>
                        </w:ins>
                      </m:r>
                    </m:e>
                    <m:sub>
                      <m:r>
                        <w:ins w:id="429" w:author="Melody Shellman" w:date="2021-11-17T10:54:00Z">
                          <w:rPr>
                            <w:rFonts w:ascii="Cambria Math" w:eastAsiaTheme="minorEastAsia" w:hAnsi="Cambria Math"/>
                            <w:color w:val="C00000"/>
                            <w:kern w:val="24"/>
                            <w:sz w:val="26"/>
                            <w:szCs w:val="26"/>
                          </w:rPr>
                          <m:t>l,s,t</m:t>
                        </w:ins>
                      </m:r>
                    </m:sub>
                    <m:sup>
                      <m:r>
                        <w:ins w:id="430" w:author="Melody Shellman" w:date="2021-11-17T10:55:00Z">
                          <w:rPr>
                            <w:rFonts w:ascii="Cambria Math" w:eastAsiaTheme="minorEastAsia" w:hAnsi="Cambria Math"/>
                            <w:color w:val="C00000"/>
                            <w:kern w:val="24"/>
                            <w:sz w:val="26"/>
                            <w:szCs w:val="26"/>
                          </w:rPr>
                          <m:t>Piped</m:t>
                        </w:ins>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l,s</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r>
                        <w:ins w:id="431" w:author="Melody Shellman" w:date="2021-10-20T16:50:00Z">
                          <w:rPr>
                            <w:rFonts w:ascii="Cambria Math" w:eastAsiaTheme="minorEastAsia" w:hAnsi="Cambria Math"/>
                            <w:color w:val="C00000"/>
                            <w:kern w:val="24"/>
                            <w:sz w:val="26"/>
                            <w:szCs w:val="26"/>
                          </w:rPr>
                          <m:t>s</m:t>
                        </w:ins>
                      </m:r>
                      <m:r>
                        <w:del w:id="432" w:author="Melody Shellman" w:date="2021-10-20T16:50: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ins w:id="433" w:author="Melody Shellman" w:date="2021-10-20T16:50:00Z">
                      <w:rPr>
                        <w:rFonts w:ascii="Cambria Math" w:eastAsiaTheme="minorEastAsia" w:hAnsi="Cambria Math" w:cs="Times New Roman"/>
                        <w:sz w:val="26"/>
                        <w:szCs w:val="26"/>
                      </w:rPr>
                      <m:t>+</m:t>
                    </w:ins>
                  </m:r>
                  <m:nary>
                    <m:naryPr>
                      <m:chr m:val="∑"/>
                      <m:limLoc m:val="undOvr"/>
                      <m:supHide m:val="1"/>
                      <m:ctrlPr>
                        <w:ins w:id="434" w:author="Melody Shellman" w:date="2021-10-20T16:50:00Z">
                          <w:rPr>
                            <w:rFonts w:ascii="Cambria Math" w:eastAsiaTheme="minorEastAsia" w:hAnsi="Cambria Math" w:cs="Times New Roman"/>
                            <w:i/>
                            <w:sz w:val="26"/>
                            <w:szCs w:val="26"/>
                          </w:rPr>
                        </w:ins>
                      </m:ctrlPr>
                    </m:naryPr>
                    <m:sub>
                      <m:d>
                        <m:dPr>
                          <m:ctrlPr>
                            <w:ins w:id="435" w:author="Melody Shellman" w:date="2021-10-20T16:50:00Z">
                              <w:rPr>
                                <w:rFonts w:ascii="Cambria Math" w:eastAsiaTheme="minorEastAsia" w:hAnsi="Cambria Math" w:cs="Times New Roman"/>
                                <w:i/>
                                <w:sz w:val="26"/>
                                <w:szCs w:val="26"/>
                              </w:rPr>
                            </w:ins>
                          </m:ctrlPr>
                        </m:dPr>
                        <m:e>
                          <m:r>
                            <w:ins w:id="436" w:author="Melody Shellman" w:date="2021-10-20T16:50:00Z">
                              <w:rPr>
                                <w:rFonts w:ascii="Cambria Math" w:eastAsiaTheme="minorEastAsia" w:hAnsi="Cambria Math" w:cs="Times New Roman"/>
                                <w:sz w:val="26"/>
                                <w:szCs w:val="26"/>
                              </w:rPr>
                              <m:t>l,s</m:t>
                            </w:ins>
                          </m:r>
                        </m:e>
                      </m:d>
                      <m:r>
                        <w:ins w:id="437" w:author="Melody Shellman" w:date="2021-10-20T16:50:00Z">
                          <w:rPr>
                            <w:rFonts w:ascii="Cambria Math" w:eastAsiaTheme="minorEastAsia" w:hAnsi="Cambria Math" w:cs="Times New Roman"/>
                            <w:sz w:val="26"/>
                            <w:szCs w:val="26"/>
                          </w:rPr>
                          <m:t>∈</m:t>
                        </w:ins>
                      </m:r>
                      <m:d>
                        <m:dPr>
                          <m:begChr m:val="{"/>
                          <m:endChr m:val="}"/>
                          <m:ctrlPr>
                            <w:ins w:id="438" w:author="Melody Shellman" w:date="2021-10-20T16:50:00Z">
                              <w:rPr>
                                <w:rFonts w:ascii="Cambria Math" w:eastAsiaTheme="minorEastAsia" w:hAnsi="Cambria Math" w:cs="Times New Roman"/>
                                <w:i/>
                                <w:sz w:val="26"/>
                                <w:szCs w:val="26"/>
                              </w:rPr>
                            </w:ins>
                          </m:ctrlPr>
                        </m:dPr>
                        <m:e>
                          <m:r>
                            <w:ins w:id="439" w:author="Melody Shellman" w:date="2021-10-20T16:50:00Z">
                              <w:rPr>
                                <w:rFonts w:ascii="Cambria Math" w:eastAsiaTheme="minorEastAsia" w:hAnsi="Cambria Math" w:cs="Times New Roman"/>
                                <w:sz w:val="26"/>
                                <w:szCs w:val="26"/>
                              </w:rPr>
                              <m:t>PST</m:t>
                            </w:ins>
                          </m:r>
                        </m:e>
                      </m:d>
                    </m:sub>
                    <m:sup/>
                    <m:e>
                      <m:sSubSup>
                        <m:sSubSupPr>
                          <m:ctrlPr>
                            <w:ins w:id="440" w:author="Melody Shellman" w:date="2021-10-20T16:50:00Z">
                              <w:rPr>
                                <w:rFonts w:ascii="Cambria Math" w:eastAsiaTheme="minorEastAsia" w:hAnsi="Cambria Math"/>
                                <w:i/>
                                <w:color w:val="C00000"/>
                                <w:kern w:val="24"/>
                                <w:sz w:val="26"/>
                                <w:szCs w:val="26"/>
                              </w:rPr>
                            </w:ins>
                          </m:ctrlPr>
                        </m:sSubSupPr>
                        <m:e>
                          <m:r>
                            <w:ins w:id="441" w:author="Melody Shellman" w:date="2021-10-20T16:50:00Z">
                              <w:rPr>
                                <w:rFonts w:ascii="Cambria Math" w:eastAsiaTheme="minorEastAsia" w:hAnsi="Cambria Math"/>
                                <w:color w:val="C00000"/>
                                <w:kern w:val="24"/>
                                <w:sz w:val="26"/>
                                <w:szCs w:val="26"/>
                              </w:rPr>
                              <m:t>F</m:t>
                            </w:ins>
                          </m:r>
                        </m:e>
                        <m:sub>
                          <m:r>
                            <w:ins w:id="442" w:author="Melody Shellman" w:date="2021-10-20T16:50:00Z">
                              <w:rPr>
                                <w:rFonts w:ascii="Cambria Math" w:eastAsiaTheme="minorEastAsia" w:hAnsi="Cambria Math"/>
                                <w:color w:val="C00000"/>
                                <w:kern w:val="24"/>
                                <w:sz w:val="26"/>
                                <w:szCs w:val="26"/>
                              </w:rPr>
                              <m:t>l,s,t</m:t>
                            </w:ins>
                          </m:r>
                        </m:sub>
                        <m:sup>
                          <m:r>
                            <w:ins w:id="443" w:author="Melody Shellman" w:date="2021-10-20T16:50:00Z">
                              <w:rPr>
                                <w:rFonts w:ascii="Cambria Math" w:eastAsiaTheme="minorEastAsia" w:hAnsi="Cambria Math"/>
                                <w:color w:val="C00000"/>
                                <w:kern w:val="24"/>
                                <w:sz w:val="26"/>
                                <w:szCs w:val="26"/>
                              </w:rPr>
                              <m:t>Trucked</m:t>
                            </w:ins>
                          </m:r>
                        </m:sup>
                      </m:sSubSup>
                    </m:e>
                  </m:nary>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w:commentRangeStart w:id="444"/>
              <w:commentRangeEnd w:id="444"/>
              <m:r>
                <m:rPr>
                  <m:sty m:val="p"/>
                </m:rPr>
                <w:rPr>
                  <w:rStyle w:val="CommentReference"/>
                </w:rPr>
                <w:commentReference w:id="444"/>
              </m:r>
            </m:sup>
          </m:sSubSup>
        </m:oMath>
      </m:oMathPara>
    </w:p>
    <w:p w14:paraId="1C54F4EA" w14:textId="77777777" w:rsidR="00A05037" w:rsidRPr="008041EC" w:rsidRDefault="00A05037" w:rsidP="00A05037">
      <w:pPr>
        <w:rPr>
          <w:rFonts w:ascii="Times New Roman" w:hAnsi="Times New Roman" w:cs="Times New Roman"/>
          <w:sz w:val="26"/>
          <w:szCs w:val="26"/>
        </w:rPr>
      </w:pPr>
    </w:p>
    <w:p w14:paraId="02447A9F" w14:textId="27C7BD80" w:rsidR="00A05037" w:rsidRPr="008041EC"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8041EC" w:rsidRDefault="006067E8" w:rsidP="00A05037">
      <w:pPr>
        <w:rPr>
          <w:rFonts w:ascii="Times New Roman" w:eastAsiaTheme="minorEastAsia" w:hAnsi="Times New Roman" w:cs="Times New Roman"/>
          <w:sz w:val="26"/>
          <w:szCs w:val="26"/>
        </w:rPr>
      </w:pPr>
    </w:p>
    <w:p w14:paraId="0E11FD18" w14:textId="0BA667AE" w:rsidR="006067E8" w:rsidRPr="008041EC" w:rsidRDefault="00F42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73CEE136" w14:textId="77777777" w:rsidR="006067E8" w:rsidRPr="008041EC" w:rsidRDefault="006067E8" w:rsidP="00A05037">
      <w:pPr>
        <w:rPr>
          <w:rFonts w:ascii="Times New Roman" w:eastAsiaTheme="minorEastAsia" w:hAnsi="Times New Roman" w:cs="Times New Roman"/>
          <w:sz w:val="26"/>
          <w:szCs w:val="26"/>
        </w:rPr>
      </w:pPr>
    </w:p>
    <w:p w14:paraId="04A054D9" w14:textId="3E592C6D" w:rsidR="00EA0923" w:rsidRDefault="00050361" w:rsidP="00EA0923">
      <w:r w:rsidRPr="008041EC">
        <w:rPr>
          <w:rFonts w:ascii="Times New Roman" w:eastAsiaTheme="minorEastAsia" w:hAnsi="Times New Roman" w:cs="Times New Roman"/>
          <w:b/>
          <w:sz w:val="26"/>
          <w:szCs w:val="26"/>
        </w:rPr>
        <w:t>Storage</w:t>
      </w:r>
      <w:r w:rsidR="00B05B8B" w:rsidRPr="008041EC">
        <w:rPr>
          <w:rFonts w:ascii="Times New Roman" w:eastAsiaTheme="minorEastAsia" w:hAnsi="Times New Roman" w:cs="Times New Roman"/>
          <w:b/>
          <w:sz w:val="26"/>
          <w:szCs w:val="26"/>
        </w:rPr>
        <w:t xml:space="preserve"> Withdrawal</w:t>
      </w:r>
      <w:r w:rsidRPr="008041EC">
        <w:rPr>
          <w:rFonts w:ascii="Times New Roman" w:eastAsiaTheme="minorEastAsia" w:hAnsi="Times New Roman" w:cs="Times New Roman"/>
          <w:b/>
          <w:sz w:val="26"/>
          <w:szCs w:val="26"/>
        </w:rPr>
        <w:t xml:space="preserve"> Credit </w:t>
      </w:r>
    </w:p>
    <w:p w14:paraId="0C787800" w14:textId="6DFC2A90" w:rsidR="00A05037" w:rsidRPr="008041EC" w:rsidRDefault="00EA0923" w:rsidP="00B64DB4">
      <w:pPr>
        <w:pStyle w:val="CommentText"/>
        <w:rPr>
          <w:rFonts w:ascii="Times New Roman" w:eastAsiaTheme="minorEastAsia" w:hAnsi="Times New Roman" w:cs="Times New Roman"/>
          <w:b/>
          <w:sz w:val="26"/>
          <w:szCs w:val="26"/>
        </w:rPr>
      </w:pPr>
      <w:r w:rsidRPr="006436C3">
        <w:rPr>
          <w:rFonts w:ascii="Times New Roman" w:eastAsiaTheme="minorEastAsia" w:hAnsi="Times New Roman" w:cs="Times New Roman"/>
          <w:sz w:val="26"/>
          <w:szCs w:val="26"/>
        </w:rPr>
        <w:t>Credits from withdrawing from storage</w:t>
      </w:r>
      <w:r w:rsidR="00B64DB4">
        <w:rPr>
          <w:rFonts w:ascii="Times New Roman" w:eastAsiaTheme="minorEastAsia" w:hAnsi="Times New Roman" w:cs="Times New Roman"/>
          <w:sz w:val="26"/>
          <w:szCs w:val="26"/>
        </w:rPr>
        <w:t xml:space="preserve"> is equal to the total volume of water moved out from storage multiplied by the </w:t>
      </w:r>
      <w:r w:rsidR="00FA1EB2">
        <w:rPr>
          <w:rFonts w:ascii="Times New Roman" w:eastAsiaTheme="minorEastAsia" w:hAnsi="Times New Roman" w:cs="Times New Roman"/>
          <w:sz w:val="26"/>
          <w:szCs w:val="26"/>
        </w:rPr>
        <w:t xml:space="preserve">storage operation credit rate. </w:t>
      </w:r>
    </w:p>
    <w:p w14:paraId="57D11682" w14:textId="51373E86" w:rsidR="00050361" w:rsidRPr="008041EC" w:rsidRDefault="00F4233B"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445" w:author="Melody Shellman" w:date="2021-10-20T16:51:00Z">
                          <w:rPr>
                            <w:rFonts w:ascii="Cambria Math" w:eastAsiaTheme="minorEastAsia" w:hAnsi="Cambria Math" w:cs="Times New Roman"/>
                            <w:sz w:val="26"/>
                            <w:szCs w:val="26"/>
                          </w:rPr>
                          <m:t>s</m:t>
                        </w:ins>
                      </m:r>
                      <m:r>
                        <w:del w:id="446"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447" w:author="Melody Shellman" w:date="2021-10-20T16:51:00Z">
                          <w:rPr>
                            <w:rFonts w:ascii="Cambria Math" w:eastAsiaTheme="minorEastAsia" w:hAnsi="Cambria Math" w:cs="Times New Roman"/>
                            <w:sz w:val="26"/>
                            <w:szCs w:val="26"/>
                          </w:rPr>
                          <m:t>l</m:t>
                        </w:ins>
                      </m:r>
                      <m:r>
                        <w:del w:id="448"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449" w:author="Melody Shellman" w:date="2021-10-20T16:51:00Z">
                          <w:rPr>
                            <w:rFonts w:ascii="Cambria Math" w:eastAsiaTheme="minorEastAsia" w:hAnsi="Cambria Math"/>
                            <w:color w:val="C00000"/>
                            <w:kern w:val="24"/>
                            <w:sz w:val="26"/>
                            <w:szCs w:val="26"/>
                          </w:rPr>
                          <m:t>s</m:t>
                        </w:ins>
                      </m:r>
                      <m:r>
                        <w:del w:id="450"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ins w:id="451" w:author="Melody Shellman" w:date="2021-10-20T16:51:00Z">
                          <w:rPr>
                            <w:rFonts w:ascii="Cambria Math" w:eastAsiaTheme="minorEastAsia" w:hAnsi="Cambria Math" w:cs="Times New Roman"/>
                            <w:sz w:val="26"/>
                            <w:szCs w:val="26"/>
                          </w:rPr>
                          <m:t>s</m:t>
                        </w:ins>
                      </m:r>
                      <m:r>
                        <w:del w:id="452" w:author="Melody Shellman" w:date="2021-10-20T16:51:00Z">
                          <w:rPr>
                            <w:rFonts w:ascii="Cambria Math" w:eastAsiaTheme="minorEastAsia" w:hAnsi="Cambria Math" w:cs="Times New Roman"/>
                            <w:sz w:val="26"/>
                            <w:szCs w:val="26"/>
                          </w:rPr>
                          <m:t>l</m:t>
                        </w:del>
                      </m:r>
                      <m:r>
                        <w:rPr>
                          <w:rFonts w:ascii="Cambria Math" w:eastAsiaTheme="minorEastAsia" w:hAnsi="Cambria Math" w:cs="Times New Roman"/>
                          <w:sz w:val="26"/>
                          <w:szCs w:val="26"/>
                        </w:rPr>
                        <m:t>,</m:t>
                      </m:r>
                      <m:r>
                        <w:ins w:id="453" w:author="Melody Shellman" w:date="2021-10-20T16:51:00Z">
                          <w:rPr>
                            <w:rFonts w:ascii="Cambria Math" w:eastAsiaTheme="minorEastAsia" w:hAnsi="Cambria Math" w:cs="Times New Roman"/>
                            <w:sz w:val="26"/>
                            <w:szCs w:val="26"/>
                          </w:rPr>
                          <m:t>l</m:t>
                        </w:ins>
                      </m:r>
                      <m:r>
                        <w:del w:id="454" w:author="Melody Shellman" w:date="2021-10-20T16:51:00Z">
                          <w:rPr>
                            <w:rFonts w:ascii="Cambria Math" w:eastAsiaTheme="minorEastAsia" w:hAnsi="Cambria Math" w:cs="Times New Roman"/>
                            <w:sz w:val="26"/>
                            <w:szCs w:val="26"/>
                          </w:rPr>
                          <m:t>s</m:t>
                        </w:del>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ins w:id="455" w:author="Melody Shellman" w:date="2021-10-20T16:51:00Z">
                          <w:rPr>
                            <w:rFonts w:ascii="Cambria Math" w:eastAsiaTheme="minorEastAsia" w:hAnsi="Cambria Math"/>
                            <w:color w:val="C00000"/>
                            <w:kern w:val="24"/>
                            <w:sz w:val="26"/>
                            <w:szCs w:val="26"/>
                          </w:rPr>
                          <m:t>s</m:t>
                        </w:ins>
                      </m:r>
                      <m:r>
                        <w:del w:id="456" w:author="Melody Shellman" w:date="2021-10-20T16:51:00Z">
                          <w:rPr>
                            <w:rFonts w:ascii="Cambria Math" w:eastAsiaTheme="minorEastAsia" w:hAnsi="Cambria Math"/>
                            <w:color w:val="C00000"/>
                            <w:kern w:val="24"/>
                            <w:sz w:val="26"/>
                            <w:szCs w:val="26"/>
                          </w:rPr>
                          <m:t>l</m:t>
                        </w:del>
                      </m:r>
                      <m:r>
                        <w:rPr>
                          <w:rFonts w:ascii="Cambria Math" w:eastAsiaTheme="minorEastAsia" w:hAnsi="Cambria Math"/>
                          <w:color w:val="C00000"/>
                          <w:kern w:val="24"/>
                          <w:sz w:val="26"/>
                          <w:szCs w:val="26"/>
                        </w:rPr>
                        <m:t>,l,t</m:t>
                      </m:r>
                    </m:sub>
                    <m:sup>
                      <m:r>
                        <w:rPr>
                          <w:rFonts w:ascii="Cambria Math" w:eastAsiaTheme="minorEastAsia" w:hAnsi="Cambria Math"/>
                          <w:color w:val="C00000"/>
                          <w:kern w:val="24"/>
                          <w:sz w:val="26"/>
                          <w:szCs w:val="26"/>
                        </w:rPr>
                        <m:t>Trucked</m:t>
                      </m:r>
                    </m:sup>
                  </m:sSubSup>
                </m:e>
              </m:nary>
            </m:e>
          </m:d>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ρ</m:t>
              </m:r>
            </m:e>
            <m:sub>
              <m:r>
                <w:rPr>
                  <w:rFonts w:ascii="Cambria Math" w:eastAsiaTheme="minorEastAsia" w:hAnsi="Cambria Math"/>
                  <w:color w:val="00B050"/>
                  <w:kern w:val="24"/>
                  <w:sz w:val="26"/>
                  <w:szCs w:val="26"/>
                </w:rPr>
                <m:t>s</m:t>
              </m:r>
            </m:sub>
            <m:sup>
              <m:r>
                <w:rPr>
                  <w:rFonts w:ascii="Cambria Math" w:eastAsiaTheme="minorEastAsia" w:hAnsi="Cambria Math"/>
                  <w:color w:val="00B050"/>
                  <w:kern w:val="24"/>
                  <w:sz w:val="26"/>
                  <w:szCs w:val="26"/>
                </w:rPr>
                <m:t>Storage</m:t>
              </m:r>
            </m:sup>
          </m:sSubSup>
        </m:oMath>
      </m:oMathPara>
    </w:p>
    <w:p w14:paraId="32BB6F31" w14:textId="5BA56CD0" w:rsidR="00B05B8B" w:rsidRPr="008041EC" w:rsidRDefault="00B05B8B" w:rsidP="00050361">
      <w:pPr>
        <w:jc w:val="center"/>
        <w:rPr>
          <w:rFonts w:ascii="Times New Roman" w:eastAsiaTheme="minorEastAsia" w:hAnsi="Times New Roman" w:cs="Times New Roman"/>
          <w:sz w:val="26"/>
          <w:szCs w:val="26"/>
        </w:rPr>
      </w:pPr>
    </w:p>
    <w:p w14:paraId="2C9B3C69" w14:textId="3F9F46BC" w:rsidR="00B05B8B" w:rsidRPr="008041EC"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8041EC" w:rsidRDefault="006067E8" w:rsidP="00B05B8B">
      <w:pPr>
        <w:rPr>
          <w:rFonts w:ascii="Times New Roman" w:eastAsiaTheme="minorEastAsia" w:hAnsi="Times New Roman" w:cs="Times New Roman"/>
          <w:sz w:val="26"/>
          <w:szCs w:val="26"/>
        </w:rPr>
      </w:pPr>
    </w:p>
    <w:p w14:paraId="4FC0F895" w14:textId="66AA7B1C" w:rsidR="006067E8" w:rsidRPr="008041EC" w:rsidRDefault="00F42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R</m:t>
              </m:r>
            </m:e>
            <m:sup>
              <m:r>
                <w:rPr>
                  <w:rFonts w:ascii="Cambria Math" w:eastAsiaTheme="minorEastAsia" w:hAnsi="Cambria Math"/>
                  <w:color w:val="C00000"/>
                  <w:kern w:val="24"/>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R</m:t>
                      </m:r>
                    </m:e>
                    <m:sub>
                      <m:r>
                        <w:rPr>
                          <w:rFonts w:ascii="Cambria Math" w:eastAsiaTheme="minorEastAsia" w:hAnsi="Cambria Math"/>
                          <w:color w:val="C00000"/>
                          <w:kern w:val="24"/>
                          <w:sz w:val="26"/>
                          <w:szCs w:val="26"/>
                        </w:rPr>
                        <m:t>s,t</m:t>
                      </m:r>
                    </m:sub>
                    <m:sup>
                      <m:r>
                        <w:rPr>
                          <w:rFonts w:ascii="Cambria Math" w:eastAsiaTheme="minorEastAsia" w:hAnsi="Cambria Math"/>
                          <w:color w:val="C00000"/>
                          <w:kern w:val="24"/>
                          <w:sz w:val="26"/>
                          <w:szCs w:val="26"/>
                        </w:rPr>
                        <m:t>Storage</m:t>
                      </m:r>
                    </m:sup>
                  </m:sSubSup>
                </m:e>
              </m:nary>
            </m:e>
          </m:nary>
        </m:oMath>
      </m:oMathPara>
    </w:p>
    <w:p w14:paraId="180B2145" w14:textId="77777777" w:rsidR="006067E8" w:rsidRPr="008041EC" w:rsidRDefault="006067E8" w:rsidP="00B05B8B">
      <w:pPr>
        <w:rPr>
          <w:rFonts w:ascii="Times New Roman" w:eastAsiaTheme="minorEastAsia" w:hAnsi="Times New Roman" w:cs="Times New Roman"/>
          <w:sz w:val="26"/>
          <w:szCs w:val="26"/>
        </w:rPr>
      </w:pPr>
    </w:p>
    <w:p w14:paraId="570412B5" w14:textId="086B24CF" w:rsidR="00D55DEB" w:rsidRPr="008041EC" w:rsidRDefault="00D55DEB" w:rsidP="00D55DEB">
      <w:pPr>
        <w:ind w:left="2880" w:hanging="2880"/>
        <w:rPr>
          <w:rFonts w:ascii="Times New Roman" w:eastAsiaTheme="minorEastAsia" w:hAnsi="Times New Roman" w:cs="Times New Roman"/>
          <w:b/>
          <w:bCs/>
          <w:sz w:val="26"/>
          <w:szCs w:val="26"/>
        </w:rPr>
      </w:pPr>
      <w:r w:rsidRPr="008041EC">
        <w:rPr>
          <w:rFonts w:ascii="Times New Roman" w:eastAsiaTheme="minorEastAsia" w:hAnsi="Times New Roman" w:cs="Times New Roman"/>
          <w:b/>
          <w:bCs/>
          <w:sz w:val="26"/>
          <w:szCs w:val="26"/>
        </w:rPr>
        <w:t>Trucking Cost (Simplified)</w:t>
      </w:r>
    </w:p>
    <w:p w14:paraId="105A7AB5" w14:textId="66A3BE55" w:rsidR="00626450" w:rsidRPr="00AD0C6C" w:rsidRDefault="00626450" w:rsidP="00626450">
      <w:pPr>
        <w:pStyle w:val="CommentText"/>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Trucking cost</w:t>
      </w:r>
      <w:r>
        <w:rPr>
          <w:rFonts w:ascii="Times New Roman" w:eastAsiaTheme="minorEastAsia" w:hAnsi="Times New Roman" w:cs="Times New Roman"/>
          <w:sz w:val="26"/>
          <w:szCs w:val="26"/>
        </w:rPr>
        <w:t xml:space="preserve"> between </w:t>
      </w:r>
      <w:r w:rsidR="00B46EB7">
        <w:rPr>
          <w:rFonts w:ascii="Times New Roman" w:eastAsiaTheme="minorEastAsia" w:hAnsi="Times New Roman" w:cs="Times New Roman"/>
          <w:sz w:val="26"/>
          <w:szCs w:val="26"/>
        </w:rPr>
        <w:t>two</w:t>
      </w:r>
      <w:r w:rsidRPr="00AD0C6C">
        <w:rPr>
          <w:rFonts w:ascii="Times New Roman" w:eastAsiaTheme="minorEastAsia" w:hAnsi="Times New Roman" w:cs="Times New Roman"/>
          <w:sz w:val="26"/>
          <w:szCs w:val="26"/>
        </w:rPr>
        <w:t xml:space="preserve"> locations for time</w:t>
      </w:r>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period is equal to the t</w:t>
      </w:r>
      <w:r w:rsidRPr="00AD0C6C">
        <w:rPr>
          <w:rFonts w:ascii="Times New Roman" w:eastAsiaTheme="minorEastAsia" w:hAnsi="Times New Roman" w:cs="Times New Roman"/>
          <w:sz w:val="26"/>
          <w:szCs w:val="26"/>
        </w:rPr>
        <w:t xml:space="preserve">rucking volume between locations in time </w:t>
      </w:r>
      <w:proofErr w:type="spellStart"/>
      <w:r w:rsidRPr="00AD0C6C">
        <w:rPr>
          <w:rFonts w:ascii="Times New Roman" w:eastAsiaTheme="minorEastAsia" w:hAnsi="Times New Roman" w:cs="Times New Roman"/>
          <w:sz w:val="26"/>
          <w:szCs w:val="26"/>
        </w:rPr>
        <w:t>t</w:t>
      </w:r>
      <w:proofErr w:type="spellEnd"/>
      <w:r>
        <w:rPr>
          <w:rFonts w:ascii="Times New Roman" w:eastAsiaTheme="minorEastAsia" w:hAnsi="Times New Roman" w:cs="Times New Roman"/>
          <w:sz w:val="26"/>
          <w:szCs w:val="26"/>
        </w:rPr>
        <w:t xml:space="preserve"> </w:t>
      </w:r>
      <w:r w:rsidR="00C244EF">
        <w:rPr>
          <w:rFonts w:ascii="Times New Roman" w:eastAsiaTheme="minorEastAsia" w:hAnsi="Times New Roman" w:cs="Times New Roman"/>
          <w:sz w:val="26"/>
          <w:szCs w:val="26"/>
        </w:rPr>
        <w:t xml:space="preserve">divided by the </w:t>
      </w:r>
      <w:r w:rsidRPr="00AD0C6C">
        <w:rPr>
          <w:rFonts w:ascii="Times New Roman" w:eastAsiaTheme="minorEastAsia" w:hAnsi="Times New Roman" w:cs="Times New Roman"/>
          <w:sz w:val="26"/>
          <w:szCs w:val="26"/>
        </w:rPr>
        <w:t xml:space="preserve">truck capacity [this gets # of truckloads] </w:t>
      </w:r>
      <w:r w:rsidR="00C244EF">
        <w:rPr>
          <w:rFonts w:ascii="Times New Roman" w:eastAsiaTheme="minorEastAsia" w:hAnsi="Times New Roman" w:cs="Times New Roman"/>
          <w:sz w:val="26"/>
          <w:szCs w:val="26"/>
        </w:rPr>
        <w:t>multiplied by the</w:t>
      </w:r>
      <w:r w:rsidRPr="00AD0C6C">
        <w:rPr>
          <w:rFonts w:ascii="Times New Roman" w:eastAsiaTheme="minorEastAsia" w:hAnsi="Times New Roman" w:cs="Times New Roman"/>
          <w:sz w:val="26"/>
          <w:szCs w:val="26"/>
        </w:rPr>
        <w:t xml:space="preserve"> lead time between two locations </w:t>
      </w:r>
      <w:r w:rsidR="00C244EF">
        <w:rPr>
          <w:rFonts w:ascii="Times New Roman" w:eastAsiaTheme="minorEastAsia" w:hAnsi="Times New Roman" w:cs="Times New Roman"/>
          <w:sz w:val="26"/>
          <w:szCs w:val="26"/>
        </w:rPr>
        <w:t xml:space="preserve">and </w:t>
      </w:r>
      <w:r>
        <w:rPr>
          <w:rFonts w:ascii="Times New Roman" w:eastAsiaTheme="minorEastAsia" w:hAnsi="Times New Roman" w:cs="Times New Roman"/>
          <w:sz w:val="26"/>
          <w:szCs w:val="26"/>
        </w:rPr>
        <w:t>hourly</w:t>
      </w:r>
      <w:r w:rsidRPr="00AD0C6C">
        <w:rPr>
          <w:rFonts w:ascii="Times New Roman" w:eastAsiaTheme="minorEastAsia" w:hAnsi="Times New Roman" w:cs="Times New Roman"/>
          <w:sz w:val="26"/>
          <w:szCs w:val="26"/>
        </w:rPr>
        <w:t xml:space="preserve"> trucking cost</w:t>
      </w:r>
      <w:r w:rsidR="00C244EF">
        <w:rPr>
          <w:rFonts w:ascii="Times New Roman" w:eastAsiaTheme="minorEastAsia" w:hAnsi="Times New Roman" w:cs="Times New Roman"/>
          <w:sz w:val="26"/>
          <w:szCs w:val="26"/>
        </w:rPr>
        <w:t xml:space="preserve">. </w:t>
      </w:r>
    </w:p>
    <w:p w14:paraId="2BB315DD" w14:textId="77777777" w:rsidR="00626450" w:rsidRPr="008041EC" w:rsidRDefault="00626450" w:rsidP="00D55DEB">
      <w:pPr>
        <w:ind w:left="2880" w:hanging="2880"/>
        <w:rPr>
          <w:rFonts w:ascii="Times New Roman" w:eastAsiaTheme="minorEastAsia" w:hAnsi="Times New Roman" w:cs="Times New Roman"/>
          <w:b/>
          <w:bCs/>
          <w:sz w:val="26"/>
          <w:szCs w:val="26"/>
        </w:rPr>
      </w:pPr>
    </w:p>
    <w:p w14:paraId="4FA45562" w14:textId="583B23CF" w:rsidR="00D55DEB" w:rsidRPr="008041EC" w:rsidRDefault="00F4233B"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eastAsiaTheme="minorEastAsia" w:hAnsi="Cambria Math"/>
                      <w:i/>
                      <w:color w:val="C00000"/>
                      <w:kern w:val="24"/>
                      <w:sz w:val="26"/>
                      <w:szCs w:val="26"/>
                    </w:rPr>
                  </m:ctrlPr>
                </m:sSubSupPr>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r>
                    <w:rPr>
                      <w:rFonts w:ascii="Cambria Math" w:eastAsiaTheme="minorEastAsia" w:hAnsi="Cambria Math"/>
                      <w:color w:val="000000" w:themeColor="text1"/>
                      <w:kern w:val="24"/>
                      <w:sz w:val="26"/>
                      <w:szCs w:val="26"/>
                    </w:rPr>
                    <m:t>=</m:t>
                  </m:r>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,t</m:t>
                  </m:r>
                </m:sub>
                <m:sup>
                  <m:r>
                    <w:rPr>
                      <w:rFonts w:ascii="Cambria Math" w:eastAsiaTheme="minorEastAsia" w:hAnsi="Cambria Math"/>
                      <w:color w:val="C00000"/>
                      <w:kern w:val="24"/>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δ</m:t>
                      </m:r>
                    </m:e>
                    <m:sup>
                      <m:r>
                        <w:rPr>
                          <w:rFonts w:ascii="Cambria Math" w:eastAsiaTheme="minorEastAsia" w:hAnsi="Cambria Math"/>
                          <w:color w:val="00B050"/>
                          <w:kern w:val="24"/>
                          <w:sz w:val="26"/>
                          <w:szCs w:val="26"/>
                        </w:rPr>
                        <m:t>Truck</m:t>
                      </m:r>
                    </m:sup>
                  </m:sSup>
                </m:den>
              </m:f>
              <m:r>
                <w:rPr>
                  <w:rFonts w:ascii="Cambria Math" w:hAnsi="Cambria Math" w:cs="Times New Roman"/>
                  <w:sz w:val="26"/>
                  <w:szCs w:val="26"/>
                </w:rPr>
                <m:t>⋅</m:t>
              </m:r>
              <m:r>
                <w:rPr>
                  <w:rFonts w:ascii="Cambria Math" w:eastAsiaTheme="minorEastAsia" w:hAnsi="Cambria Math"/>
                  <w:color w:val="00B050"/>
                  <w:kern w:val="24"/>
                  <w:sz w:val="26"/>
                  <w:szCs w:val="26"/>
                </w:rPr>
                <m:t>τ</m:t>
              </m:r>
            </m:e>
            <m:sub>
              <m:r>
                <w:rPr>
                  <w:rFonts w:ascii="Cambria Math" w:eastAsiaTheme="minorEastAsia" w:hAnsi="Cambria Math"/>
                  <w:color w:val="00B050"/>
                  <w:kern w:val="24"/>
                  <w:sz w:val="26"/>
                  <w:szCs w:val="26"/>
                </w:rPr>
                <m:t>l,</m:t>
              </m:r>
              <m:acc>
                <m:accPr>
                  <m:chr m:val="̃"/>
                  <m:ctrlPr>
                    <w:rPr>
                      <w:rFonts w:ascii="Cambria Math" w:eastAsiaTheme="minorEastAsia" w:hAnsi="Cambria Math"/>
                      <w:i/>
                      <w:color w:val="00B050"/>
                      <w:kern w:val="24"/>
                      <w:sz w:val="26"/>
                      <w:szCs w:val="26"/>
                    </w:rPr>
                  </m:ctrlPr>
                </m:accPr>
                <m:e>
                  <m:r>
                    <w:rPr>
                      <w:rFonts w:ascii="Cambria Math" w:eastAsiaTheme="minorEastAsia" w:hAnsi="Cambria Math"/>
                      <w:color w:val="00B050"/>
                      <w:kern w:val="24"/>
                      <w:sz w:val="26"/>
                      <w:szCs w:val="26"/>
                    </w:rPr>
                    <m:t>l</m:t>
                  </m:r>
                </m:e>
              </m:acc>
            </m:sub>
            <m:sup>
              <m:r>
                <w:rPr>
                  <w:rFonts w:ascii="Cambria Math" w:eastAsiaTheme="minorEastAsia" w:hAnsi="Cambria Math"/>
                  <w:color w:val="00B050"/>
                  <w:kern w:val="24"/>
                  <w:sz w:val="26"/>
                  <w:szCs w:val="26"/>
                </w:rPr>
                <m:t>Trucking</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π</m:t>
              </m:r>
            </m:e>
            <m:sub>
              <m:r>
                <w:rPr>
                  <w:rFonts w:ascii="Cambria Math" w:eastAsiaTheme="minorEastAsia" w:hAnsi="Cambria Math"/>
                  <w:color w:val="00B050"/>
                  <w:kern w:val="24"/>
                  <w:sz w:val="26"/>
                  <w:szCs w:val="26"/>
                </w:rPr>
                <m:t>l</m:t>
              </m:r>
            </m:sub>
            <m:sup>
              <m:r>
                <w:rPr>
                  <w:rFonts w:ascii="Cambria Math" w:eastAsiaTheme="minorEastAsia" w:hAnsi="Cambria Math"/>
                  <w:color w:val="00B050"/>
                  <w:kern w:val="24"/>
                  <w:sz w:val="26"/>
                  <w:szCs w:val="26"/>
                </w:rPr>
                <m:t>Trucking</m:t>
              </m:r>
            </m:sup>
          </m:sSubSup>
        </m:oMath>
      </m:oMathPara>
    </w:p>
    <w:p w14:paraId="04EA8105" w14:textId="77777777" w:rsidR="00A711ED" w:rsidRPr="008041EC" w:rsidRDefault="00A711ED" w:rsidP="00D55DEB">
      <w:pPr>
        <w:rPr>
          <w:rFonts w:ascii="Times New Roman" w:hAnsi="Times New Roman" w:cs="Times New Roman"/>
          <w:sz w:val="26"/>
          <w:szCs w:val="26"/>
        </w:rPr>
      </w:pPr>
    </w:p>
    <w:p w14:paraId="4FEB834D" w14:textId="62E64944" w:rsidR="00D55DEB" w:rsidRPr="008041EC"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∀l∈L,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eastAsiaTheme="minorEastAsia" w:hAnsi="Cambria Math" w:cs="Times New Roman"/>
              <w:sz w:val="26"/>
              <w:szCs w:val="26"/>
            </w:rPr>
            <m:t xml:space="preserve">∈L, t∈T    </m:t>
          </m:r>
        </m:oMath>
      </m:oMathPara>
    </w:p>
    <w:p w14:paraId="3795B408" w14:textId="027D507A" w:rsidR="006067E8" w:rsidRPr="008041EC" w:rsidRDefault="006067E8" w:rsidP="00A711ED">
      <w:pPr>
        <w:rPr>
          <w:rFonts w:ascii="Times New Roman" w:eastAsiaTheme="minorEastAsia" w:hAnsi="Times New Roman" w:cs="Times New Roman"/>
          <w:sz w:val="26"/>
          <w:szCs w:val="26"/>
        </w:rPr>
      </w:pPr>
    </w:p>
    <w:p w14:paraId="3E4213FF" w14:textId="432C067B" w:rsidR="006067E8" w:rsidRPr="008041EC" w:rsidRDefault="00F42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41B22FDC" w14:textId="77777777" w:rsidR="009D7D11" w:rsidRPr="008041EC" w:rsidRDefault="009D7D11" w:rsidP="009D7D11">
      <w:pPr>
        <w:rPr>
          <w:rFonts w:ascii="Times New Roman" w:eastAsiaTheme="minorEastAsia" w:hAnsi="Times New Roman" w:cs="Times New Roman"/>
          <w:sz w:val="26"/>
          <w:szCs w:val="26"/>
        </w:rPr>
      </w:pPr>
    </w:p>
    <w:p w14:paraId="7B6AA53B" w14:textId="6C18DB73" w:rsidR="009D7D11" w:rsidRPr="008041EC" w:rsidRDefault="009D7D11" w:rsidP="009D7D11">
      <w:pPr>
        <w:rPr>
          <w:rFonts w:ascii="Times New Roman" w:eastAsiaTheme="minorEastAsia" w:hAnsi="Times New Roman" w:cs="Times New Roman"/>
          <w:sz w:val="26"/>
          <w:szCs w:val="26"/>
        </w:rPr>
      </w:pPr>
      <w:r w:rsidRPr="008041EC">
        <w:rPr>
          <w:rFonts w:ascii="Times New Roman" w:eastAsiaTheme="minorEastAsia" w:hAnsi="Times New Roman" w:cs="Times New Roman"/>
          <w:sz w:val="26"/>
          <w:szCs w:val="26"/>
        </w:rPr>
        <w:t xml:space="preserve">Note: the constraints above explicitly consider freshwater trucking via FCT arcs. </w:t>
      </w:r>
    </w:p>
    <w:p w14:paraId="10A7B21B" w14:textId="77777777" w:rsidR="001E6AFD" w:rsidRPr="008041EC" w:rsidRDefault="001E6AFD" w:rsidP="009D7D11">
      <w:pPr>
        <w:rPr>
          <w:rFonts w:ascii="Times New Roman" w:eastAsiaTheme="minorEastAsia" w:hAnsi="Times New Roman" w:cs="Times New Roman"/>
          <w:sz w:val="26"/>
          <w:szCs w:val="26"/>
        </w:rPr>
      </w:pPr>
    </w:p>
    <w:p w14:paraId="7CE450C3" w14:textId="7ACF5143" w:rsidR="006067E8" w:rsidRDefault="002205FD"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bCs/>
          <w:sz w:val="26"/>
          <w:szCs w:val="26"/>
        </w:rPr>
        <w:t>Total Trucking Volume</w:t>
      </w:r>
    </w:p>
    <w:p w14:paraId="2F4A9667" w14:textId="5183DEC9" w:rsidR="00626450" w:rsidRPr="008041EC" w:rsidRDefault="00626450" w:rsidP="00A711ED">
      <w:pPr>
        <w:rPr>
          <w:rFonts w:ascii="Times New Roman" w:eastAsiaTheme="minorEastAsia" w:hAnsi="Times New Roman" w:cs="Times New Roman"/>
          <w:bCs/>
          <w:sz w:val="26"/>
          <w:szCs w:val="26"/>
        </w:rPr>
      </w:pPr>
      <w:r w:rsidRPr="00AD0C6C">
        <w:rPr>
          <w:rFonts w:ascii="Times New Roman" w:eastAsiaTheme="minorEastAsia" w:hAnsi="Times New Roman" w:cs="Times New Roman"/>
          <w:sz w:val="26"/>
          <w:szCs w:val="26"/>
        </w:rPr>
        <w:t>Get</w:t>
      </w:r>
      <w:r>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total</w:t>
      </w:r>
      <w:r w:rsidRPr="00AD0C6C">
        <w:rPr>
          <w:rFonts w:ascii="Times New Roman" w:eastAsiaTheme="minorEastAsia" w:hAnsi="Times New Roman" w:cs="Times New Roman"/>
          <w:sz w:val="26"/>
          <w:szCs w:val="26"/>
        </w:rPr>
        <w:t xml:space="preserve"> trucking volume </w:t>
      </w:r>
      <w:r w:rsidR="00475C88">
        <w:rPr>
          <w:rFonts w:ascii="Times New Roman" w:eastAsiaTheme="minorEastAsia" w:hAnsi="Times New Roman" w:cs="Times New Roman"/>
          <w:sz w:val="26"/>
          <w:szCs w:val="26"/>
        </w:rPr>
        <w:t>by summing</w:t>
      </w:r>
      <w:r w:rsidRPr="00AD0C6C">
        <w:rPr>
          <w:rFonts w:ascii="Times New Roman" w:eastAsiaTheme="minorEastAsia" w:hAnsi="Times New Roman" w:cs="Times New Roman"/>
          <w:sz w:val="26"/>
          <w:szCs w:val="26"/>
        </w:rPr>
        <w:t xml:space="preserve"> </w:t>
      </w:r>
      <w:r w:rsidR="00475C88">
        <w:rPr>
          <w:rFonts w:ascii="Times New Roman" w:eastAsiaTheme="minorEastAsia" w:hAnsi="Times New Roman" w:cs="Times New Roman"/>
          <w:sz w:val="26"/>
          <w:szCs w:val="26"/>
        </w:rPr>
        <w:t>t</w:t>
      </w:r>
      <w:r w:rsidR="00834916">
        <w:rPr>
          <w:rFonts w:ascii="Times New Roman" w:eastAsiaTheme="minorEastAsia" w:hAnsi="Times New Roman" w:cs="Times New Roman"/>
          <w:sz w:val="26"/>
          <w:szCs w:val="26"/>
        </w:rPr>
        <w:t xml:space="preserve">rucking movements </w:t>
      </w:r>
      <w:r>
        <w:rPr>
          <w:rFonts w:ascii="Times New Roman" w:eastAsiaTheme="minorEastAsia" w:hAnsi="Times New Roman" w:cs="Times New Roman"/>
          <w:sz w:val="26"/>
          <w:szCs w:val="26"/>
        </w:rPr>
        <w:t xml:space="preserve">over all </w:t>
      </w:r>
      <w:r w:rsidRPr="00AD0C6C">
        <w:rPr>
          <w:rFonts w:ascii="Times New Roman" w:eastAsiaTheme="minorEastAsia" w:hAnsi="Times New Roman" w:cs="Times New Roman"/>
          <w:sz w:val="26"/>
          <w:szCs w:val="26"/>
        </w:rPr>
        <w:t>time</w:t>
      </w:r>
      <w:r>
        <w:rPr>
          <w:rFonts w:ascii="Times New Roman" w:eastAsiaTheme="minorEastAsia" w:hAnsi="Times New Roman" w:cs="Times New Roman"/>
          <w:sz w:val="26"/>
          <w:szCs w:val="26"/>
        </w:rPr>
        <w:t xml:space="preserve"> </w:t>
      </w:r>
      <w:r w:rsidR="00834916">
        <w:rPr>
          <w:rFonts w:ascii="Times New Roman" w:eastAsiaTheme="minorEastAsia" w:hAnsi="Times New Roman" w:cs="Times New Roman"/>
          <w:sz w:val="26"/>
          <w:szCs w:val="26"/>
        </w:rPr>
        <w:t>periods</w:t>
      </w:r>
      <w:r w:rsidRPr="00AD0C6C">
        <w:rPr>
          <w:rFonts w:ascii="Times New Roman" w:eastAsiaTheme="minorEastAsia" w:hAnsi="Times New Roman" w:cs="Times New Roman"/>
          <w:sz w:val="26"/>
          <w:szCs w:val="26"/>
        </w:rPr>
        <w:t xml:space="preserve"> and locations. </w:t>
      </w:r>
    </w:p>
    <w:p w14:paraId="2B41B966" w14:textId="6DE887B4" w:rsidR="002205FD" w:rsidRPr="008041EC" w:rsidRDefault="00F4233B" w:rsidP="002205FD">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F</m:t>
              </m:r>
            </m:e>
            <m:sup>
              <m:r>
                <w:rPr>
                  <w:rFonts w:ascii="Cambria Math" w:eastAsiaTheme="minorEastAsia" w:hAnsi="Cambria Math"/>
                  <w:color w:val="C00000"/>
                  <w:kern w:val="24"/>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∈{PPA,…,CCT}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m:t>
                      </m:r>
                      <m:acc>
                        <m:accPr>
                          <m:chr m:val="̃"/>
                          <m:ctrlPr>
                            <w:rPr>
                              <w:rFonts w:ascii="Cambria Math" w:eastAsiaTheme="minorEastAsia" w:hAnsi="Cambria Math"/>
                              <w:i/>
                              <w:color w:val="C00000"/>
                              <w:kern w:val="24"/>
                              <w:sz w:val="26"/>
                              <w:szCs w:val="26"/>
                            </w:rPr>
                          </m:ctrlPr>
                        </m:accPr>
                        <m:e>
                          <m:r>
                            <w:rPr>
                              <w:rFonts w:ascii="Cambria Math" w:eastAsiaTheme="minorEastAsia" w:hAnsi="Cambria Math"/>
                              <w:color w:val="C00000"/>
                              <w:kern w:val="24"/>
                              <w:sz w:val="26"/>
                              <w:szCs w:val="26"/>
                            </w:rPr>
                            <m:t>l</m:t>
                          </m:r>
                        </m:e>
                      </m:acc>
                      <m:r>
                        <w:rPr>
                          <w:rFonts w:ascii="Cambria Math" w:eastAsiaTheme="minorEastAsia" w:hAnsi="Cambria Math"/>
                          <w:color w:val="C00000"/>
                          <w:kern w:val="24"/>
                          <w:sz w:val="26"/>
                          <w:szCs w:val="26"/>
                        </w:rPr>
                        <m:t xml:space="preserve"> ,t</m:t>
                      </m:r>
                    </m:sub>
                    <m:sup>
                      <m:r>
                        <w:rPr>
                          <w:rFonts w:ascii="Cambria Math" w:eastAsiaTheme="minorEastAsia" w:hAnsi="Cambria Math"/>
                          <w:color w:val="C00000"/>
                          <w:kern w:val="24"/>
                          <w:sz w:val="26"/>
                          <w:szCs w:val="26"/>
                        </w:rPr>
                        <m:t>Trucked</m:t>
                      </m:r>
                    </m:sup>
                  </m:sSubSup>
                </m:e>
              </m:nary>
            </m:e>
          </m:nary>
        </m:oMath>
      </m:oMathPara>
    </w:p>
    <w:p w14:paraId="7E6D7C09" w14:textId="77777777" w:rsidR="002205FD" w:rsidRPr="008041EC" w:rsidRDefault="002205FD" w:rsidP="00A711ED">
      <w:pPr>
        <w:rPr>
          <w:rFonts w:ascii="Times New Roman" w:eastAsiaTheme="minorEastAsia" w:hAnsi="Times New Roman" w:cs="Times New Roman"/>
          <w:bCs/>
          <w:sz w:val="26"/>
          <w:szCs w:val="26"/>
        </w:rPr>
      </w:pPr>
    </w:p>
    <w:p w14:paraId="3CEF5252" w14:textId="65783EE0" w:rsidR="00762550" w:rsidRPr="008041EC" w:rsidRDefault="00762550" w:rsidP="00A711ED">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Disposal Construction or Capacity Expansion Cost</w:t>
      </w:r>
    </w:p>
    <w:p w14:paraId="645325C4" w14:textId="6522953B" w:rsidR="00626450" w:rsidRPr="00AD0C6C" w:rsidRDefault="00626450" w:rsidP="00A711ED">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disposal capacity. </w:t>
      </w:r>
      <w:r w:rsidR="006E6153">
        <w:rPr>
          <w:rFonts w:ascii="Times New Roman" w:eastAsiaTheme="minorEastAsia" w:hAnsi="Times New Roman" w:cs="Times New Roman"/>
          <w:sz w:val="26"/>
          <w:szCs w:val="26"/>
        </w:rPr>
        <w:t xml:space="preserve">Takes into consideration capacity increment, cost </w:t>
      </w:r>
      <w:r w:rsidR="00E54F3B" w:rsidRPr="008041EC">
        <w:rPr>
          <w:rFonts w:ascii="Times New Roman" w:eastAsiaTheme="minorEastAsia" w:hAnsi="Times New Roman" w:cs="Times New Roman"/>
          <w:sz w:val="26"/>
          <w:szCs w:val="26"/>
        </w:rPr>
        <w:t>for selected capacity increment</w:t>
      </w:r>
      <w:r w:rsidR="006E6153">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sidR="006E6153">
        <w:rPr>
          <w:rFonts w:ascii="Times New Roman" w:eastAsiaTheme="minorEastAsia" w:hAnsi="Times New Roman" w:cs="Times New Roman"/>
          <w:sz w:val="26"/>
          <w:szCs w:val="26"/>
        </w:rPr>
        <w:t xml:space="preserve">expansion </w:t>
      </w:r>
      <w:r w:rsidR="006C5FAF">
        <w:rPr>
          <w:rFonts w:ascii="Times New Roman" w:eastAsiaTheme="minorEastAsia" w:hAnsi="Times New Roman" w:cs="Times New Roman"/>
          <w:sz w:val="26"/>
          <w:szCs w:val="26"/>
        </w:rPr>
        <w:t xml:space="preserve">is selected to </w:t>
      </w:r>
      <w:r w:rsidR="006E6153">
        <w:rPr>
          <w:rFonts w:ascii="Times New Roman" w:eastAsiaTheme="minorEastAsia" w:hAnsi="Times New Roman" w:cs="Times New Roman"/>
          <w:sz w:val="26"/>
          <w:szCs w:val="26"/>
        </w:rPr>
        <w:t>occur.</w:t>
      </w:r>
      <w:r>
        <w:rPr>
          <w:rFonts w:ascii="Times New Roman" w:eastAsiaTheme="minorEastAsia" w:hAnsi="Times New Roman" w:cs="Times New Roman"/>
          <w:sz w:val="26"/>
          <w:szCs w:val="26"/>
        </w:rPr>
        <w:t xml:space="preserve"> </w:t>
      </w:r>
    </w:p>
    <w:p w14:paraId="51111388" w14:textId="6A14242D" w:rsidR="00762550" w:rsidRPr="008041EC" w:rsidRDefault="00F4233B" w:rsidP="000B451C">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k,i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i</m:t>
                      </m:r>
                    </m:sub>
                    <m:sup>
                      <m:r>
                        <w:rPr>
                          <w:rFonts w:ascii="Cambria Math" w:eastAsiaTheme="minorEastAsia" w:hAnsi="Cambria Math"/>
                          <w:color w:val="00B050"/>
                          <w:kern w:val="24"/>
                          <w:sz w:val="26"/>
                          <w:szCs w:val="26"/>
                        </w:rPr>
                        <m:t>Disposal</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m:t>
                      </m:r>
                    </m:sub>
                    <m:sup>
                      <m:r>
                        <w:rPr>
                          <w:rFonts w:ascii="Cambria Math" w:eastAsiaTheme="minorEastAsia" w:hAnsi="Cambria Math"/>
                          <w:color w:val="C00000"/>
                          <w:kern w:val="24"/>
                          <w:sz w:val="26"/>
                          <w:szCs w:val="26"/>
                        </w:rPr>
                        <m:t>Disposal</m:t>
                      </m:r>
                    </m:sup>
                  </m:sSubSup>
                </m:e>
              </m:nary>
            </m:e>
          </m:nary>
        </m:oMath>
      </m:oMathPara>
    </w:p>
    <w:p w14:paraId="2918C711" w14:textId="36998F4C" w:rsidR="005D2AB7" w:rsidRPr="008041EC" w:rsidRDefault="005D2AB7" w:rsidP="000B451C">
      <w:pPr>
        <w:jc w:val="center"/>
        <w:rPr>
          <w:rFonts w:ascii="Times New Roman" w:eastAsiaTheme="minorEastAsia" w:hAnsi="Times New Roman" w:cs="Times New Roman"/>
          <w:sz w:val="26"/>
          <w:szCs w:val="26"/>
        </w:rPr>
      </w:pPr>
    </w:p>
    <w:p w14:paraId="7A665A36" w14:textId="2C10664E" w:rsidR="005D2AB7" w:rsidRPr="008041EC" w:rsidRDefault="00F4233B"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3C1B3252" w14:textId="01E01A17" w:rsidR="005D2AB7" w:rsidRPr="008041EC" w:rsidRDefault="005D2AB7" w:rsidP="000B451C">
      <w:pPr>
        <w:jc w:val="center"/>
        <w:rPr>
          <w:rFonts w:ascii="Times New Roman" w:eastAsiaTheme="minorEastAsia" w:hAnsi="Times New Roman" w:cs="Times New Roman"/>
          <w:b/>
          <w:sz w:val="26"/>
          <w:szCs w:val="26"/>
        </w:rPr>
      </w:pPr>
    </w:p>
    <w:p w14:paraId="26782606" w14:textId="5B98AC49" w:rsidR="005D2AB7" w:rsidRPr="008041EC"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Storage Construction or Capacity Expansion Cost</w:t>
      </w:r>
    </w:p>
    <w:p w14:paraId="70AA2830" w14:textId="13826F2D" w:rsidR="006C5FAF" w:rsidRPr="00AD0C6C" w:rsidRDefault="006C5FAF" w:rsidP="006C5FAF">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sidR="003344A0">
        <w:rPr>
          <w:rFonts w:ascii="Times New Roman" w:eastAsiaTheme="minorEastAsia" w:hAnsi="Times New Roman" w:cs="Times New Roman"/>
          <w:sz w:val="26"/>
          <w:szCs w:val="26"/>
        </w:rPr>
        <w:t>storage</w:t>
      </w:r>
      <w:r w:rsidRPr="00AD0C6C">
        <w:rPr>
          <w:rFonts w:ascii="Times New Roman" w:eastAsiaTheme="minorEastAsia" w:hAnsi="Times New Roman" w:cs="Times New Roman"/>
          <w:sz w:val="26"/>
          <w:szCs w:val="26"/>
        </w:rPr>
        <w:t xml:space="preserve"> 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w:t>
      </w:r>
      <w:r w:rsidR="003B1482">
        <w:rPr>
          <w:rFonts w:ascii="Times New Roman" w:eastAsiaTheme="minorEastAsia" w:hAnsi="Times New Roman" w:cs="Times New Roman"/>
          <w:sz w:val="26"/>
          <w:szCs w:val="26"/>
        </w:rPr>
        <w:t>construction/</w:t>
      </w:r>
      <w:r>
        <w:rPr>
          <w:rFonts w:ascii="Times New Roman" w:eastAsiaTheme="minorEastAsia" w:hAnsi="Times New Roman" w:cs="Times New Roman"/>
          <w:sz w:val="26"/>
          <w:szCs w:val="26"/>
        </w:rPr>
        <w:t xml:space="preserve">expansion is selected to occur. </w:t>
      </w:r>
    </w:p>
    <w:p w14:paraId="0B1646E3" w14:textId="77777777" w:rsidR="006C5FAF" w:rsidRPr="008041EC" w:rsidRDefault="006C5FAF" w:rsidP="005D2AB7">
      <w:pPr>
        <w:rPr>
          <w:rFonts w:ascii="Times New Roman" w:eastAsiaTheme="minorEastAsia" w:hAnsi="Times New Roman" w:cs="Times New Roman"/>
          <w:b/>
          <w:sz w:val="26"/>
          <w:szCs w:val="26"/>
        </w:rPr>
      </w:pPr>
    </w:p>
    <w:p w14:paraId="3D3A1877" w14:textId="335FFEC2" w:rsidR="005D2AB7" w:rsidRPr="008041EC" w:rsidRDefault="00F4233B" w:rsidP="005D2AB7">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s,c</m:t>
                      </m:r>
                    </m:sub>
                    <m:sup>
                      <m:r>
                        <w:rPr>
                          <w:rFonts w:ascii="Cambria Math" w:eastAsiaTheme="minorEastAsia" w:hAnsi="Cambria Math"/>
                          <w:color w:val="00B050"/>
                          <w:kern w:val="24"/>
                          <w:sz w:val="26"/>
                          <w:szCs w:val="26"/>
                        </w:rPr>
                        <m:t>Storage</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c</m:t>
                      </m:r>
                    </m:sub>
                    <m:sup>
                      <m:r>
                        <w:rPr>
                          <w:rFonts w:ascii="Cambria Math" w:eastAsiaTheme="minorEastAsia" w:hAnsi="Cambria Math"/>
                          <w:color w:val="00B050"/>
                          <w:kern w:val="24"/>
                          <w:sz w:val="26"/>
                          <w:szCs w:val="26"/>
                        </w:rPr>
                        <m:t>Storage</m:t>
                      </m:r>
                    </m:sup>
                  </m:sSubSup>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m:t>
                      </m:r>
                    </m:sub>
                    <m:sup>
                      <m:r>
                        <w:rPr>
                          <w:rFonts w:ascii="Cambria Math" w:eastAsiaTheme="minorEastAsia" w:hAnsi="Cambria Math"/>
                          <w:color w:val="C00000"/>
                          <w:kern w:val="24"/>
                          <w:sz w:val="26"/>
                          <w:szCs w:val="26"/>
                        </w:rPr>
                        <m:t>Storage</m:t>
                      </m:r>
                    </m:sup>
                  </m:sSubSup>
                </m:e>
              </m:nary>
            </m:e>
          </m:nary>
        </m:oMath>
      </m:oMathPara>
    </w:p>
    <w:p w14:paraId="78C95070" w14:textId="77777777" w:rsidR="005D2AB7" w:rsidRPr="008041EC" w:rsidRDefault="005D2AB7" w:rsidP="005D2AB7">
      <w:pPr>
        <w:jc w:val="center"/>
        <w:rPr>
          <w:rFonts w:ascii="Times New Roman" w:eastAsiaTheme="minorEastAsia" w:hAnsi="Times New Roman" w:cs="Times New Roman"/>
          <w:sz w:val="26"/>
          <w:szCs w:val="26"/>
        </w:rPr>
      </w:pPr>
    </w:p>
    <w:p w14:paraId="5E1FD644" w14:textId="0C687BDF" w:rsidR="005D2AB7" w:rsidRPr="008041EC" w:rsidRDefault="00F4233B"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1F64C71F" w14:textId="77777777" w:rsidR="001E6AFD" w:rsidRPr="008041EC" w:rsidRDefault="001E6AFD" w:rsidP="005D2AB7">
      <w:pPr>
        <w:rPr>
          <w:rFonts w:ascii="Times New Roman" w:eastAsiaTheme="minorEastAsia" w:hAnsi="Times New Roman" w:cs="Times New Roman"/>
          <w:sz w:val="26"/>
          <w:szCs w:val="26"/>
        </w:rPr>
      </w:pPr>
    </w:p>
    <w:p w14:paraId="4F086361" w14:textId="463B77D6" w:rsidR="004C26C5" w:rsidRPr="008041EC" w:rsidRDefault="004C26C5" w:rsidP="004C26C5">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Treatment Construction or Capacity Expansion Cost</w:t>
      </w:r>
    </w:p>
    <w:p w14:paraId="7A15B178" w14:textId="2376C927" w:rsidR="003B1482" w:rsidRPr="00AD0C6C" w:rsidRDefault="003B1482" w:rsidP="003B1482">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t xml:space="preserve">Cost related to expanding or constructing new </w:t>
      </w:r>
      <w:r>
        <w:rPr>
          <w:rFonts w:ascii="Times New Roman" w:eastAsiaTheme="minorEastAsia" w:hAnsi="Times New Roman" w:cs="Times New Roman"/>
          <w:sz w:val="26"/>
          <w:szCs w:val="26"/>
        </w:rPr>
        <w:t xml:space="preserve">treatment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727127ED" w14:textId="77777777" w:rsidR="003B1482" w:rsidRPr="008041EC" w:rsidRDefault="003B1482" w:rsidP="004C26C5">
      <w:pPr>
        <w:rPr>
          <w:rFonts w:ascii="Times New Roman" w:eastAsiaTheme="minorEastAsia" w:hAnsi="Times New Roman" w:cs="Times New Roman"/>
          <w:b/>
          <w:sz w:val="26"/>
          <w:szCs w:val="26"/>
        </w:rPr>
      </w:pPr>
    </w:p>
    <w:p w14:paraId="0FD96804" w14:textId="54300768" w:rsidR="004C26C5" w:rsidRPr="008041EC" w:rsidRDefault="00F4233B" w:rsidP="004C26C5">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C</m:t>
              </m:r>
            </m:e>
            <m:sub>
              <m:d>
                <m:dPr>
                  <m:begChr m:val="["/>
                  <m:endChr m:val="]"/>
                  <m:ctrlPr>
                    <w:rPr>
                      <w:rFonts w:ascii="Cambria Math" w:eastAsiaTheme="minorEastAsia" w:hAnsi="Cambria Math"/>
                      <w:i/>
                      <w:color w:val="C00000"/>
                      <w:kern w:val="24"/>
                      <w:sz w:val="26"/>
                      <w:szCs w:val="26"/>
                    </w:rPr>
                  </m:ctrlPr>
                </m:dPr>
                <m:e>
                  <m:r>
                    <w:rPr>
                      <w:rFonts w:ascii="Cambria Math" w:eastAsiaTheme="minorEastAsia" w:hAnsi="Cambria Math"/>
                      <w:color w:val="C00000"/>
                      <w:kern w:val="24"/>
                      <w:sz w:val="26"/>
                      <w:szCs w:val="26"/>
                    </w:rPr>
                    <m:t>t</m:t>
                  </m:r>
                </m:e>
              </m:d>
            </m:sub>
            <m:sup>
              <m:r>
                <w:rPr>
                  <w:rFonts w:ascii="Cambria Math" w:eastAsiaTheme="minorEastAsia" w:hAnsi="Cambria Math"/>
                  <w:color w:val="C00000"/>
                  <w:kern w:val="24"/>
                  <w:sz w:val="26"/>
                  <w:szCs w:val="26"/>
                </w:rPr>
                <m:t>TreatmentCapEx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κ</m:t>
                      </m:r>
                    </m:e>
                    <m:sub>
                      <m:r>
                        <w:rPr>
                          <w:rFonts w:ascii="Cambria Math" w:eastAsiaTheme="minorEastAsia" w:hAnsi="Cambria Math"/>
                          <w:color w:val="00B050"/>
                          <w:kern w:val="24"/>
                          <w:sz w:val="26"/>
                          <w:szCs w:val="26"/>
                        </w:rPr>
                        <m:t>r,j</m:t>
                      </m:r>
                    </m:sub>
                    <m:sup>
                      <m:r>
                        <w:rPr>
                          <w:rFonts w:ascii="Cambria Math" w:eastAsiaTheme="minorEastAsia" w:hAnsi="Cambria Math"/>
                          <w:color w:val="00B050"/>
                          <w:kern w:val="24"/>
                          <w:sz w:val="26"/>
                          <w:szCs w:val="26"/>
                        </w:rPr>
                        <m:t>Treatment</m:t>
                      </m:r>
                    </m:sup>
                  </m:sSubSup>
                  <m:r>
                    <w:rPr>
                      <w:rFonts w:ascii="Cambria Math" w:hAnsi="Cambria Math" w:cs="Times New Roman"/>
                      <w:sz w:val="26"/>
                      <w:szCs w:val="26"/>
                    </w:rPr>
                    <m:t>⋅</m:t>
                  </m:r>
                  <m:sSubSup>
                    <m:sSubSupPr>
                      <m:ctrlPr>
                        <w:rPr>
                          <w:rFonts w:ascii="Cambria Math" w:eastAsiaTheme="minorEastAsia" w:hAnsi="Cambria Math"/>
                          <w:i/>
                          <w:color w:val="00B050"/>
                          <w:kern w:val="24"/>
                          <w:sz w:val="26"/>
                          <w:szCs w:val="26"/>
                        </w:rPr>
                      </m:ctrlPr>
                    </m:sSubSupPr>
                    <m:e>
                      <m:r>
                        <w:rPr>
                          <w:rFonts w:ascii="Cambria Math" w:eastAsiaTheme="minorEastAsia" w:hAnsi="Cambria Math"/>
                          <w:color w:val="00B050"/>
                          <w:kern w:val="24"/>
                          <w:sz w:val="26"/>
                          <w:szCs w:val="26"/>
                        </w:rPr>
                        <m:t>δ</m:t>
                      </m:r>
                    </m:e>
                    <m:sub>
                      <m:r>
                        <w:rPr>
                          <w:rFonts w:ascii="Cambria Math" w:eastAsiaTheme="minorEastAsia" w:hAnsi="Cambria Math"/>
                          <w:color w:val="00B050"/>
                          <w:kern w:val="24"/>
                          <w:sz w:val="26"/>
                          <w:szCs w:val="26"/>
                        </w:rPr>
                        <m:t>j</m:t>
                      </m:r>
                    </m:sub>
                    <m:sup>
                      <m:r>
                        <w:rPr>
                          <w:rFonts w:ascii="Cambria Math" w:eastAsiaTheme="minorEastAsia" w:hAnsi="Cambria Math"/>
                          <w:color w:val="00B050"/>
                          <w:kern w:val="24"/>
                          <w:sz w:val="26"/>
                          <w:szCs w:val="26"/>
                        </w:rPr>
                        <m:t>Treatment</m:t>
                      </m:r>
                    </m:sup>
                  </m:sSubSup>
                  <m:sSubSup>
                    <m:sSubSupPr>
                      <m:ctrlPr>
                        <w:rPr>
                          <w:rFonts w:ascii="Cambria Math" w:hAnsi="Cambria Math" w:cs="Times New Roman"/>
                          <w:i/>
                          <w:color w:val="C00000"/>
                          <w:sz w:val="26"/>
                          <w:szCs w:val="26"/>
                        </w:rPr>
                      </m:ctrlPr>
                    </m:sSubSupPr>
                    <m:e>
                      <m:r>
                        <w:rPr>
                          <w:rFonts w:ascii="Cambria Math" w:hAnsi="Cambria Math" w:cs="Times New Roman"/>
                          <w:color w:val="C00000"/>
                          <w:sz w:val="26"/>
                          <w:szCs w:val="26"/>
                        </w:rPr>
                        <m:t>⋅y</m:t>
                      </m:r>
                    </m:e>
                    <m:sub>
                      <m:r>
                        <w:rPr>
                          <w:rFonts w:ascii="Cambria Math" w:hAnsi="Cambria Math" w:cs="Times New Roman"/>
                          <w:color w:val="C00000"/>
                          <w:sz w:val="26"/>
                          <w:szCs w:val="26"/>
                        </w:rPr>
                        <m:t>r,j</m:t>
                      </m:r>
                    </m:sub>
                    <m:sup>
                      <m:r>
                        <w:rPr>
                          <w:rFonts w:ascii="Cambria Math" w:hAnsi="Cambria Math" w:cs="Times New Roman"/>
                          <w:color w:val="C00000"/>
                          <w:sz w:val="26"/>
                          <w:szCs w:val="26"/>
                        </w:rPr>
                        <m:t>Treatment</m:t>
                      </m:r>
                    </m:sup>
                  </m:sSubSup>
                </m:e>
              </m:nary>
            </m:e>
          </m:nary>
        </m:oMath>
      </m:oMathPara>
    </w:p>
    <w:p w14:paraId="22782AE3" w14:textId="77777777" w:rsidR="004C26C5" w:rsidRPr="008041EC" w:rsidRDefault="004C26C5" w:rsidP="004C26C5">
      <w:pPr>
        <w:jc w:val="center"/>
        <w:rPr>
          <w:rFonts w:ascii="Times New Roman" w:eastAsiaTheme="minorEastAsia" w:hAnsi="Times New Roman" w:cs="Times New Roman"/>
          <w:sz w:val="26"/>
          <w:szCs w:val="26"/>
        </w:rPr>
      </w:pPr>
    </w:p>
    <w:p w14:paraId="7711FA3D" w14:textId="77777777" w:rsidR="004C26C5" w:rsidRPr="008041EC" w:rsidRDefault="00F4233B" w:rsidP="004C26C5">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8041EC" w:rsidRDefault="005D2AB7" w:rsidP="000B451C">
      <w:pPr>
        <w:jc w:val="center"/>
        <w:rPr>
          <w:rFonts w:ascii="Times New Roman" w:eastAsiaTheme="minorEastAsia" w:hAnsi="Times New Roman" w:cs="Times New Roman"/>
          <w:b/>
          <w:sz w:val="26"/>
          <w:szCs w:val="26"/>
        </w:rPr>
      </w:pPr>
    </w:p>
    <w:p w14:paraId="12C98568" w14:textId="3DD0BFE6" w:rsidR="0029066A" w:rsidRPr="008041EC" w:rsidRDefault="0029066A" w:rsidP="0029066A">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Pipeline Construction or Capacity Expansion Cost</w:t>
      </w:r>
    </w:p>
    <w:p w14:paraId="2763C211" w14:textId="584544C5" w:rsidR="000479CA" w:rsidRPr="00AD0C6C" w:rsidRDefault="000479CA" w:rsidP="000479CA">
      <w:pPr>
        <w:rPr>
          <w:rFonts w:ascii="Times New Roman" w:eastAsiaTheme="minorEastAsia" w:hAnsi="Times New Roman" w:cs="Times New Roman"/>
          <w:sz w:val="26"/>
          <w:szCs w:val="26"/>
        </w:rPr>
      </w:pPr>
      <w:r w:rsidRPr="00AD0C6C">
        <w:rPr>
          <w:rFonts w:ascii="Times New Roman" w:eastAsiaTheme="minorEastAsia" w:hAnsi="Times New Roman" w:cs="Times New Roman"/>
          <w:sz w:val="26"/>
          <w:szCs w:val="26"/>
        </w:rPr>
        <w:lastRenderedPageBreak/>
        <w:t xml:space="preserve">Cost related to expanding or constructing new </w:t>
      </w:r>
      <w:r>
        <w:rPr>
          <w:rFonts w:ascii="Times New Roman" w:eastAsiaTheme="minorEastAsia" w:hAnsi="Times New Roman" w:cs="Times New Roman"/>
          <w:sz w:val="26"/>
          <w:szCs w:val="26"/>
        </w:rPr>
        <w:t xml:space="preserve">pipeline </w:t>
      </w:r>
      <w:r w:rsidRPr="00AD0C6C">
        <w:rPr>
          <w:rFonts w:ascii="Times New Roman" w:eastAsiaTheme="minorEastAsia" w:hAnsi="Times New Roman" w:cs="Times New Roman"/>
          <w:sz w:val="26"/>
          <w:szCs w:val="26"/>
        </w:rPr>
        <w:t xml:space="preserve">capacity. </w:t>
      </w:r>
      <w:r>
        <w:rPr>
          <w:rFonts w:ascii="Times New Roman" w:eastAsiaTheme="minorEastAsia" w:hAnsi="Times New Roman" w:cs="Times New Roman"/>
          <w:sz w:val="26"/>
          <w:szCs w:val="26"/>
        </w:rPr>
        <w:t xml:space="preserve">Takes into consideration capacity increment, cost </w:t>
      </w:r>
      <w:r w:rsidRPr="008041EC">
        <w:rPr>
          <w:rFonts w:ascii="Times New Roman" w:eastAsiaTheme="minorEastAsia" w:hAnsi="Times New Roman" w:cs="Times New Roman"/>
          <w:sz w:val="26"/>
          <w:szCs w:val="26"/>
        </w:rPr>
        <w:t>for selected capacity increment</w:t>
      </w:r>
      <w:r>
        <w:rPr>
          <w:rFonts w:ascii="Times New Roman" w:eastAsiaTheme="minorEastAsia" w:hAnsi="Times New Roman" w:cs="Times New Roman"/>
          <w:sz w:val="26"/>
          <w:szCs w:val="26"/>
        </w:rPr>
        <w:t xml:space="preserve">, and if the construction/expansion is selected to occur. </w:t>
      </w:r>
    </w:p>
    <w:p w14:paraId="0C5EAEC7" w14:textId="77777777" w:rsidR="000479CA" w:rsidRPr="008041EC" w:rsidRDefault="000479CA" w:rsidP="0029066A">
      <w:pPr>
        <w:rPr>
          <w:rFonts w:ascii="Times New Roman" w:eastAsiaTheme="minorEastAsia" w:hAnsi="Times New Roman" w:cs="Times New Roman"/>
          <w:b/>
          <w:sz w:val="26"/>
          <w:szCs w:val="26"/>
        </w:rPr>
      </w:pPr>
    </w:p>
    <w:p w14:paraId="580F9E4D" w14:textId="5734B86E" w:rsidR="0029066A" w:rsidRPr="008041EC" w:rsidDel="00541ADE" w:rsidRDefault="00F4233B" w:rsidP="0029066A">
      <w:pPr>
        <w:jc w:val="center"/>
        <w:rPr>
          <w:del w:id="457" w:author="Nienke Wagenaar" w:date="2021-11-16T14:19:00Z"/>
          <w:rFonts w:ascii="Times New Roman" w:eastAsiaTheme="minorEastAsia" w:hAnsi="Times New Roman" w:cs="Times New Roman"/>
          <w:sz w:val="26"/>
          <w:szCs w:val="26"/>
        </w:rPr>
      </w:pPr>
      <m:oMathPara>
        <m:oMath>
          <m:sSubSup>
            <m:sSubSupPr>
              <m:ctrlPr>
                <w:del w:id="458" w:author="Nienke Wagenaar" w:date="2021-11-16T14:19:00Z">
                  <w:rPr>
                    <w:rFonts w:ascii="Cambria Math" w:eastAsiaTheme="minorEastAsia" w:hAnsi="Cambria Math"/>
                    <w:i/>
                    <w:color w:val="C00000"/>
                    <w:kern w:val="24"/>
                    <w:sz w:val="26"/>
                    <w:szCs w:val="26"/>
                  </w:rPr>
                </w:del>
              </m:ctrlPr>
            </m:sSubSupPr>
            <m:e>
              <m:r>
                <w:del w:id="459" w:author="Nienke Wagenaar" w:date="2021-11-16T14:19:00Z">
                  <w:rPr>
                    <w:rFonts w:ascii="Cambria Math" w:eastAsiaTheme="minorEastAsia" w:hAnsi="Cambria Math"/>
                    <w:color w:val="C00000"/>
                    <w:kern w:val="24"/>
                    <w:sz w:val="26"/>
                    <w:szCs w:val="26"/>
                  </w:rPr>
                  <m:t>C</m:t>
                </w:del>
              </m:r>
            </m:e>
            <m:sub>
              <m:d>
                <m:dPr>
                  <m:begChr m:val="["/>
                  <m:endChr m:val="]"/>
                  <m:ctrlPr>
                    <w:del w:id="460" w:author="Nienke Wagenaar" w:date="2021-11-16T14:19:00Z">
                      <w:rPr>
                        <w:rFonts w:ascii="Cambria Math" w:eastAsiaTheme="minorEastAsia" w:hAnsi="Cambria Math"/>
                        <w:i/>
                        <w:color w:val="C00000"/>
                        <w:kern w:val="24"/>
                        <w:sz w:val="26"/>
                        <w:szCs w:val="26"/>
                      </w:rPr>
                    </w:del>
                  </m:ctrlPr>
                </m:dPr>
                <m:e>
                  <m:r>
                    <w:del w:id="461" w:author="Nienke Wagenaar" w:date="2021-11-16T14:19:00Z">
                      <w:rPr>
                        <w:rFonts w:ascii="Cambria Math" w:eastAsiaTheme="minorEastAsia" w:hAnsi="Cambria Math"/>
                        <w:color w:val="C00000"/>
                        <w:kern w:val="24"/>
                        <w:sz w:val="26"/>
                        <w:szCs w:val="26"/>
                      </w:rPr>
                      <m:t>t</m:t>
                    </w:del>
                  </m:r>
                </m:e>
              </m:d>
            </m:sub>
            <m:sup>
              <m:r>
                <w:del w:id="462" w:author="Nienke Wagenaar" w:date="2021-11-16T14:19:00Z">
                  <w:rPr>
                    <w:rFonts w:ascii="Cambria Math" w:eastAsiaTheme="minorEastAsia" w:hAnsi="Cambria Math"/>
                    <w:color w:val="C00000"/>
                    <w:kern w:val="24"/>
                    <w:sz w:val="26"/>
                    <w:szCs w:val="26"/>
                  </w:rPr>
                  <m:t>PipelineCapEx</m:t>
                </w:del>
              </m:r>
            </m:sup>
          </m:sSubSup>
          <m:r>
            <w:del w:id="463" w:author="Nienke Wagenaar" w:date="2021-11-16T14:19:00Z">
              <w:rPr>
                <w:rFonts w:ascii="Cambria Math" w:hAnsi="Cambria Math" w:cs="Times New Roman"/>
                <w:sz w:val="26"/>
                <w:szCs w:val="26"/>
              </w:rPr>
              <m:t>=</m:t>
            </w:del>
          </m:r>
          <m:nary>
            <m:naryPr>
              <m:chr m:val="∑"/>
              <m:limLoc m:val="undOvr"/>
              <m:supHide m:val="1"/>
              <m:ctrlPr>
                <w:del w:id="464" w:author="Nienke Wagenaar" w:date="2021-11-16T14:19:00Z">
                  <w:rPr>
                    <w:rFonts w:ascii="Cambria Math" w:eastAsiaTheme="minorEastAsia" w:hAnsi="Cambria Math" w:cs="Times New Roman"/>
                    <w:i/>
                    <w:sz w:val="26"/>
                    <w:szCs w:val="26"/>
                  </w:rPr>
                </w:del>
              </m:ctrlPr>
            </m:naryPr>
            <m:sub>
              <m:r>
                <w:del w:id="465" w:author="Nienke Wagenaar" w:date="2021-11-16T14:19:00Z">
                  <w:rPr>
                    <w:rFonts w:ascii="Cambria Math" w:eastAsiaTheme="minorEastAsia" w:hAnsi="Cambria Math" w:cs="Times New Roman"/>
                    <w:sz w:val="26"/>
                    <w:szCs w:val="26"/>
                  </w:rPr>
                  <m:t>l∈L</m:t>
                </w:del>
              </m:r>
            </m:sub>
            <m:sup/>
            <m:e>
              <m:r>
                <w:del w:id="466" w:author="Nienke Wagenaar" w:date="2021-11-16T14:19:00Z">
                  <w:rPr>
                    <w:rFonts w:ascii="Cambria Math" w:hAnsi="Cambria Math" w:cs="Times New Roman"/>
                    <w:sz w:val="26"/>
                    <w:szCs w:val="26"/>
                  </w:rPr>
                  <m:t xml:space="preserve"> </m:t>
                </w:del>
              </m:r>
              <m:nary>
                <m:naryPr>
                  <m:chr m:val="∑"/>
                  <m:limLoc m:val="undOvr"/>
                  <m:supHide m:val="1"/>
                  <m:ctrlPr>
                    <w:del w:id="467" w:author="Nienke Wagenaar" w:date="2021-11-16T14:19:00Z">
                      <w:rPr>
                        <w:rFonts w:ascii="Cambria Math" w:eastAsiaTheme="minorEastAsia" w:hAnsi="Cambria Math" w:cs="Times New Roman"/>
                        <w:i/>
                        <w:sz w:val="26"/>
                        <w:szCs w:val="26"/>
                      </w:rPr>
                    </w:del>
                  </m:ctrlPr>
                </m:naryPr>
                <m:sub>
                  <m:r>
                    <w:del w:id="468" w:author="Nienke Wagenaar" w:date="2021-11-16T14:19:00Z">
                      <w:rPr>
                        <w:rFonts w:ascii="Cambria Math" w:eastAsiaTheme="minorEastAsia" w:hAnsi="Cambria Math" w:cs="Times New Roman"/>
                        <w:sz w:val="26"/>
                        <w:szCs w:val="26"/>
                      </w:rPr>
                      <m:t>l∈L</m:t>
                    </w:del>
                  </m:r>
                </m:sub>
                <m:sup/>
                <m:e>
                  <m:r>
                    <w:del w:id="469" w:author="Nienke Wagenaar" w:date="2021-11-16T14:19:00Z">
                      <w:rPr>
                        <w:rFonts w:ascii="Cambria Math" w:hAnsi="Cambria Math" w:cs="Times New Roman"/>
                        <w:sz w:val="26"/>
                        <w:szCs w:val="26"/>
                      </w:rPr>
                      <m:t xml:space="preserve"> </m:t>
                    </w:del>
                  </m:r>
                  <m:nary>
                    <m:naryPr>
                      <m:chr m:val="∑"/>
                      <m:limLoc m:val="undOvr"/>
                      <m:supHide m:val="1"/>
                      <m:ctrlPr>
                        <w:del w:id="470" w:author="Nienke Wagenaar" w:date="2021-11-16T14:19:00Z">
                          <w:rPr>
                            <w:rFonts w:ascii="Cambria Math" w:eastAsiaTheme="minorEastAsia" w:hAnsi="Cambria Math" w:cs="Times New Roman"/>
                            <w:i/>
                            <w:sz w:val="26"/>
                            <w:szCs w:val="26"/>
                          </w:rPr>
                        </w:del>
                      </m:ctrlPr>
                    </m:naryPr>
                    <m:sub>
                      <m:r>
                        <w:del w:id="471" w:author="Nienke Wagenaar" w:date="2021-11-16T14:19:00Z">
                          <w:rPr>
                            <w:rFonts w:ascii="Cambria Math" w:eastAsiaTheme="minorEastAsia" w:hAnsi="Cambria Math" w:cs="Times New Roman"/>
                            <w:sz w:val="26"/>
                            <w:szCs w:val="26"/>
                          </w:rPr>
                          <m:t>d∈</m:t>
                        </w:del>
                      </m:r>
                      <m:sSub>
                        <m:sSubPr>
                          <m:ctrlPr>
                            <w:del w:id="472" w:author="Nienke Wagenaar" w:date="2021-11-16T14:19:00Z">
                              <w:rPr>
                                <w:rFonts w:ascii="Cambria Math" w:eastAsiaTheme="minorEastAsia" w:hAnsi="Cambria Math" w:cs="Times New Roman"/>
                                <w:i/>
                                <w:sz w:val="26"/>
                                <w:szCs w:val="26"/>
                              </w:rPr>
                            </w:del>
                          </m:ctrlPr>
                        </m:sSubPr>
                        <m:e>
                          <m:r>
                            <w:del w:id="473" w:author="Nienke Wagenaar" w:date="2021-11-16T14:19:00Z">
                              <w:rPr>
                                <w:rFonts w:ascii="Cambria Math" w:eastAsiaTheme="minorEastAsia" w:hAnsi="Cambria Math" w:cs="Times New Roman"/>
                                <w:sz w:val="26"/>
                                <w:szCs w:val="26"/>
                              </w:rPr>
                              <m:t>D</m:t>
                            </w:del>
                          </m:r>
                        </m:e>
                        <m:sub>
                          <m:r>
                            <w:del w:id="474" w:author="Nienke Wagenaar" w:date="2021-11-16T14:19:00Z">
                              <w:rPr>
                                <w:rFonts w:ascii="Cambria Math" w:eastAsiaTheme="minorEastAsia" w:hAnsi="Cambria Math" w:cs="Times New Roman"/>
                                <w:sz w:val="26"/>
                                <w:szCs w:val="26"/>
                              </w:rPr>
                              <m:t>0</m:t>
                            </w:del>
                          </m:r>
                        </m:sub>
                      </m:sSub>
                    </m:sub>
                    <m:sup/>
                    <m:e>
                      <m:r>
                        <w:del w:id="475" w:author="Nienke Wagenaar" w:date="2021-11-16T14:19:00Z">
                          <w:rPr>
                            <w:rFonts w:ascii="Cambria Math" w:hAnsi="Cambria Math" w:cs="Times New Roman"/>
                            <w:sz w:val="26"/>
                            <w:szCs w:val="26"/>
                          </w:rPr>
                          <m:t xml:space="preserve">  </m:t>
                        </w:del>
                      </m:r>
                      <m:sSubSup>
                        <m:sSubSupPr>
                          <m:ctrlPr>
                            <w:del w:id="476" w:author="Nienke Wagenaar" w:date="2021-11-16T14:19:00Z">
                              <w:rPr>
                                <w:rFonts w:ascii="Cambria Math" w:eastAsiaTheme="minorEastAsia" w:hAnsi="Cambria Math"/>
                                <w:i/>
                                <w:color w:val="00B050"/>
                                <w:kern w:val="24"/>
                                <w:sz w:val="26"/>
                                <w:szCs w:val="26"/>
                              </w:rPr>
                            </w:del>
                          </m:ctrlPr>
                        </m:sSubSupPr>
                        <m:e>
                          <m:r>
                            <w:del w:id="477" w:author="Nienke Wagenaar" w:date="2021-11-16T14:19:00Z">
                              <w:rPr>
                                <w:rFonts w:ascii="Cambria Math" w:eastAsiaTheme="minorEastAsia" w:hAnsi="Cambria Math"/>
                                <w:color w:val="00B050"/>
                                <w:kern w:val="24"/>
                                <w:sz w:val="26"/>
                                <w:szCs w:val="26"/>
                              </w:rPr>
                              <m:t>κ</m:t>
                            </w:del>
                          </m:r>
                        </m:e>
                        <m:sub>
                          <m:r>
                            <w:del w:id="478" w:author="Nienke Wagenaar" w:date="2021-11-16T14:19:00Z">
                              <w:rPr>
                                <w:rFonts w:ascii="Cambria Math" w:eastAsiaTheme="minorEastAsia" w:hAnsi="Cambria Math"/>
                                <w:color w:val="00B050"/>
                                <w:kern w:val="24"/>
                                <w:sz w:val="26"/>
                                <w:szCs w:val="26"/>
                              </w:rPr>
                              <m:t>l,l,d</m:t>
                            </w:del>
                          </m:r>
                        </m:sub>
                        <m:sup>
                          <m:r>
                            <w:del w:id="479" w:author="Nienke Wagenaar" w:date="2021-11-16T14:19:00Z">
                              <w:rPr>
                                <w:rFonts w:ascii="Cambria Math" w:eastAsiaTheme="minorEastAsia" w:hAnsi="Cambria Math"/>
                                <w:color w:val="00B050"/>
                                <w:kern w:val="24"/>
                                <w:sz w:val="26"/>
                                <w:szCs w:val="26"/>
                              </w:rPr>
                              <m:t>Pipeline</m:t>
                            </w:del>
                          </m:r>
                        </m:sup>
                      </m:sSubSup>
                      <m:r>
                        <w:del w:id="480" w:author="Nienke Wagenaar" w:date="2021-11-16T14:19:00Z">
                          <w:rPr>
                            <w:rFonts w:ascii="Cambria Math" w:hAnsi="Cambria Math" w:cs="Times New Roman"/>
                            <w:sz w:val="26"/>
                            <w:szCs w:val="26"/>
                          </w:rPr>
                          <m:t>⋅</m:t>
                        </w:del>
                      </m:r>
                      <m:sSubSup>
                        <m:sSubSupPr>
                          <m:ctrlPr>
                            <w:del w:id="481" w:author="Nienke Wagenaar" w:date="2021-11-16T14:19:00Z">
                              <w:rPr>
                                <w:rFonts w:ascii="Cambria Math" w:eastAsiaTheme="minorEastAsia" w:hAnsi="Cambria Math"/>
                                <w:i/>
                                <w:color w:val="00B050"/>
                                <w:kern w:val="24"/>
                                <w:sz w:val="26"/>
                                <w:szCs w:val="26"/>
                              </w:rPr>
                            </w:del>
                          </m:ctrlPr>
                        </m:sSubSupPr>
                        <m:e>
                          <m:r>
                            <w:del w:id="482" w:author="Nienke Wagenaar" w:date="2021-11-16T14:19:00Z">
                              <w:rPr>
                                <w:rFonts w:ascii="Cambria Math" w:eastAsiaTheme="minorEastAsia" w:hAnsi="Cambria Math"/>
                                <w:color w:val="00B050"/>
                                <w:kern w:val="24"/>
                                <w:sz w:val="26"/>
                                <w:szCs w:val="26"/>
                              </w:rPr>
                              <m:t>δ</m:t>
                            </w:del>
                          </m:r>
                        </m:e>
                        <m:sub>
                          <m:r>
                            <w:del w:id="483" w:author="Nienke Wagenaar" w:date="2021-11-16T14:19:00Z">
                              <w:rPr>
                                <w:rFonts w:ascii="Cambria Math" w:eastAsiaTheme="minorEastAsia" w:hAnsi="Cambria Math"/>
                                <w:color w:val="00B050"/>
                                <w:kern w:val="24"/>
                                <w:sz w:val="26"/>
                                <w:szCs w:val="26"/>
                              </w:rPr>
                              <m:t>d</m:t>
                            </w:del>
                          </m:r>
                        </m:sub>
                        <m:sup>
                          <m:r>
                            <w:del w:id="484" w:author="Nienke Wagenaar" w:date="2021-11-16T14:19:00Z">
                              <w:rPr>
                                <w:rFonts w:ascii="Cambria Math" w:eastAsiaTheme="minorEastAsia" w:hAnsi="Cambria Math"/>
                                <w:color w:val="00B050"/>
                                <w:kern w:val="24"/>
                                <w:sz w:val="26"/>
                                <w:szCs w:val="26"/>
                              </w:rPr>
                              <m:t>Pipeline</m:t>
                            </w:del>
                          </m:r>
                        </m:sup>
                      </m:sSubSup>
                      <m:r>
                        <w:del w:id="485" w:author="Nienke Wagenaar" w:date="2021-11-16T14:19:00Z">
                          <w:rPr>
                            <w:rFonts w:ascii="Cambria Math" w:hAnsi="Cambria Math" w:cs="Times New Roman"/>
                            <w:sz w:val="26"/>
                            <w:szCs w:val="26"/>
                          </w:rPr>
                          <m:t xml:space="preserve">⋅  </m:t>
                        </w:del>
                      </m:r>
                      <m:sSubSup>
                        <m:sSubSupPr>
                          <m:ctrlPr>
                            <w:del w:id="486" w:author="Nienke Wagenaar" w:date="2021-11-16T14:19:00Z">
                              <w:rPr>
                                <w:rFonts w:ascii="Cambria Math" w:eastAsiaTheme="minorEastAsia" w:hAnsi="Cambria Math"/>
                                <w:i/>
                                <w:color w:val="C00000"/>
                                <w:kern w:val="24"/>
                                <w:sz w:val="26"/>
                                <w:szCs w:val="26"/>
                              </w:rPr>
                            </w:del>
                          </m:ctrlPr>
                        </m:sSubSupPr>
                        <m:e>
                          <m:r>
                            <w:del w:id="487" w:author="Nienke Wagenaar" w:date="2021-11-16T14:19:00Z">
                              <w:rPr>
                                <w:rFonts w:ascii="Cambria Math" w:eastAsiaTheme="minorEastAsia" w:hAnsi="Cambria Math"/>
                                <w:color w:val="C00000"/>
                                <w:kern w:val="24"/>
                                <w:sz w:val="26"/>
                                <w:szCs w:val="26"/>
                              </w:rPr>
                              <m:t>y</m:t>
                            </w:del>
                          </m:r>
                        </m:e>
                        <m:sub>
                          <m:r>
                            <w:del w:id="488" w:author="Nienke Wagenaar" w:date="2021-11-16T14:19:00Z">
                              <w:rPr>
                                <w:rFonts w:ascii="Cambria Math" w:eastAsiaTheme="minorEastAsia" w:hAnsi="Cambria Math"/>
                                <w:color w:val="C00000"/>
                                <w:kern w:val="24"/>
                                <w:sz w:val="26"/>
                                <w:szCs w:val="26"/>
                              </w:rPr>
                              <m:t>l,l,d</m:t>
                            </w:del>
                          </m:r>
                        </m:sub>
                        <m:sup>
                          <m:r>
                            <w:del w:id="489" w:author="Nienke Wagenaar" w:date="2021-11-16T14:19:00Z">
                              <w:rPr>
                                <w:rFonts w:ascii="Cambria Math" w:eastAsiaTheme="minorEastAsia" w:hAnsi="Cambria Math"/>
                                <w:color w:val="C00000"/>
                                <w:kern w:val="24"/>
                                <w:sz w:val="26"/>
                                <w:szCs w:val="26"/>
                              </w:rPr>
                              <m:t>Pipeline</m:t>
                            </w:del>
                          </m:r>
                        </m:sup>
                      </m:sSubSup>
                    </m:e>
                  </m:nary>
                </m:e>
              </m:nary>
            </m:e>
          </m:nary>
        </m:oMath>
      </m:oMathPara>
    </w:p>
    <w:p w14:paraId="36255B9E" w14:textId="7DCD8F91" w:rsidR="009C3869" w:rsidRPr="008041EC" w:rsidRDefault="00F4233B" w:rsidP="009C3869">
      <w:pPr>
        <w:jc w:val="center"/>
        <w:rPr>
          <w:ins w:id="490" w:author="Nienke Wagenaar" w:date="2021-11-11T17:49:00Z"/>
          <w:rFonts w:ascii="Times New Roman" w:eastAsiaTheme="minorEastAsia" w:hAnsi="Times New Roman" w:cs="Times New Roman"/>
          <w:sz w:val="26"/>
          <w:szCs w:val="26"/>
        </w:rPr>
      </w:pPr>
      <m:oMathPara>
        <m:oMath>
          <m:sSubSup>
            <m:sSubSupPr>
              <m:ctrlPr>
                <w:ins w:id="491" w:author="Nienke Wagenaar" w:date="2021-11-11T17:49:00Z">
                  <w:rPr>
                    <w:rFonts w:ascii="Cambria Math" w:eastAsiaTheme="minorEastAsia" w:hAnsi="Cambria Math"/>
                    <w:i/>
                    <w:color w:val="C00000"/>
                    <w:kern w:val="24"/>
                    <w:sz w:val="26"/>
                    <w:szCs w:val="26"/>
                  </w:rPr>
                </w:ins>
              </m:ctrlPr>
            </m:sSubSupPr>
            <m:e>
              <m:r>
                <w:ins w:id="492" w:author="Nienke Wagenaar" w:date="2021-11-11T17:49:00Z">
                  <w:rPr>
                    <w:rFonts w:ascii="Cambria Math" w:eastAsiaTheme="minorEastAsia" w:hAnsi="Cambria Math"/>
                    <w:color w:val="C00000"/>
                    <w:kern w:val="24"/>
                    <w:sz w:val="26"/>
                    <w:szCs w:val="26"/>
                  </w:rPr>
                  <m:t>C</m:t>
                </w:ins>
              </m:r>
            </m:e>
            <m:sub>
              <m:d>
                <m:dPr>
                  <m:begChr m:val="["/>
                  <m:endChr m:val="]"/>
                  <m:ctrlPr>
                    <w:ins w:id="493" w:author="Nienke Wagenaar" w:date="2021-11-11T17:49:00Z">
                      <w:rPr>
                        <w:rFonts w:ascii="Cambria Math" w:eastAsiaTheme="minorEastAsia" w:hAnsi="Cambria Math"/>
                        <w:i/>
                        <w:color w:val="C00000"/>
                        <w:kern w:val="24"/>
                        <w:sz w:val="26"/>
                        <w:szCs w:val="26"/>
                      </w:rPr>
                    </w:ins>
                  </m:ctrlPr>
                </m:dPr>
                <m:e>
                  <m:r>
                    <w:ins w:id="494" w:author="Nienke Wagenaar" w:date="2021-11-11T17:49:00Z">
                      <w:rPr>
                        <w:rFonts w:ascii="Cambria Math" w:eastAsiaTheme="minorEastAsia" w:hAnsi="Cambria Math"/>
                        <w:color w:val="C00000"/>
                        <w:kern w:val="24"/>
                        <w:sz w:val="26"/>
                        <w:szCs w:val="26"/>
                      </w:rPr>
                      <m:t>t</m:t>
                    </w:ins>
                  </m:r>
                </m:e>
              </m:d>
            </m:sub>
            <m:sup>
              <m:r>
                <w:ins w:id="495" w:author="Nienke Wagenaar" w:date="2021-11-11T17:49:00Z">
                  <w:rPr>
                    <w:rFonts w:ascii="Cambria Math" w:eastAsiaTheme="minorEastAsia" w:hAnsi="Cambria Math"/>
                    <w:color w:val="C00000"/>
                    <w:kern w:val="24"/>
                    <w:sz w:val="26"/>
                    <w:szCs w:val="26"/>
                  </w:rPr>
                  <m:t>PipelineCapEx</m:t>
                </w:ins>
              </m:r>
            </m:sup>
          </m:sSubSup>
          <m:r>
            <w:ins w:id="496" w:author="Nienke Wagenaar" w:date="2021-11-11T17:49:00Z">
              <w:rPr>
                <w:rFonts w:ascii="Cambria Math" w:hAnsi="Cambria Math" w:cs="Times New Roman"/>
                <w:sz w:val="26"/>
                <w:szCs w:val="26"/>
              </w:rPr>
              <m:t>=</m:t>
            </w:ins>
          </m:r>
          <m:nary>
            <m:naryPr>
              <m:chr m:val="∑"/>
              <m:limLoc m:val="undOvr"/>
              <m:supHide m:val="1"/>
              <m:ctrlPr>
                <w:ins w:id="497" w:author="Nienke Wagenaar" w:date="2021-11-11T17:49:00Z">
                  <w:rPr>
                    <w:rFonts w:ascii="Cambria Math" w:eastAsiaTheme="minorEastAsia" w:hAnsi="Cambria Math" w:cs="Times New Roman"/>
                    <w:i/>
                    <w:sz w:val="26"/>
                    <w:szCs w:val="26"/>
                  </w:rPr>
                </w:ins>
              </m:ctrlPr>
            </m:naryPr>
            <m:sub>
              <m:r>
                <w:ins w:id="498" w:author="Nienke Wagenaar" w:date="2021-11-11T17:49:00Z">
                  <w:rPr>
                    <w:rFonts w:ascii="Cambria Math" w:eastAsiaTheme="minorEastAsia" w:hAnsi="Cambria Math" w:cs="Times New Roman"/>
                    <w:sz w:val="26"/>
                    <w:szCs w:val="26"/>
                  </w:rPr>
                  <m:t>l∈L</m:t>
                </w:ins>
              </m:r>
            </m:sub>
            <m:sup/>
            <m:e>
              <m:r>
                <w:ins w:id="499" w:author="Nienke Wagenaar" w:date="2021-11-11T17:49:00Z">
                  <w:rPr>
                    <w:rFonts w:ascii="Cambria Math" w:hAnsi="Cambria Math" w:cs="Times New Roman"/>
                    <w:sz w:val="26"/>
                    <w:szCs w:val="26"/>
                  </w:rPr>
                  <m:t xml:space="preserve"> </m:t>
                </w:ins>
              </m:r>
              <m:nary>
                <m:naryPr>
                  <m:chr m:val="∑"/>
                  <m:limLoc m:val="undOvr"/>
                  <m:supHide m:val="1"/>
                  <m:ctrlPr>
                    <w:ins w:id="500" w:author="Nienke Wagenaar" w:date="2021-11-11T17:49:00Z">
                      <w:rPr>
                        <w:rFonts w:ascii="Cambria Math" w:eastAsiaTheme="minorEastAsia" w:hAnsi="Cambria Math" w:cs="Times New Roman"/>
                        <w:i/>
                        <w:sz w:val="26"/>
                        <w:szCs w:val="26"/>
                      </w:rPr>
                    </w:ins>
                  </m:ctrlPr>
                </m:naryPr>
                <m:sub>
                  <m:r>
                    <w:ins w:id="501" w:author="Nienke Wagenaar" w:date="2021-11-11T17:49:00Z">
                      <w:rPr>
                        <w:rFonts w:ascii="Cambria Math" w:eastAsiaTheme="minorEastAsia" w:hAnsi="Cambria Math" w:cs="Times New Roman"/>
                        <w:sz w:val="26"/>
                        <w:szCs w:val="26"/>
                      </w:rPr>
                      <m:t>l∈L</m:t>
                    </w:ins>
                  </m:r>
                </m:sub>
                <m:sup/>
                <m:e>
                  <m:r>
                    <w:ins w:id="502" w:author="Nienke Wagenaar" w:date="2021-11-11T17:49:00Z">
                      <w:rPr>
                        <w:rFonts w:ascii="Cambria Math" w:hAnsi="Cambria Math" w:cs="Times New Roman"/>
                        <w:sz w:val="26"/>
                        <w:szCs w:val="26"/>
                      </w:rPr>
                      <m:t xml:space="preserve"> </m:t>
                    </w:ins>
                  </m:r>
                  <m:nary>
                    <m:naryPr>
                      <m:chr m:val="∑"/>
                      <m:limLoc m:val="undOvr"/>
                      <m:supHide m:val="1"/>
                      <m:ctrlPr>
                        <w:ins w:id="503" w:author="Nienke Wagenaar" w:date="2021-11-11T17:49:00Z">
                          <w:rPr>
                            <w:rFonts w:ascii="Cambria Math" w:eastAsiaTheme="minorEastAsia" w:hAnsi="Cambria Math" w:cs="Times New Roman"/>
                            <w:i/>
                            <w:sz w:val="26"/>
                            <w:szCs w:val="26"/>
                          </w:rPr>
                        </w:ins>
                      </m:ctrlPr>
                    </m:naryPr>
                    <m:sub>
                      <m:r>
                        <w:ins w:id="504" w:author="Nienke Wagenaar" w:date="2021-11-11T17:49:00Z">
                          <w:rPr>
                            <w:rFonts w:ascii="Cambria Math" w:eastAsiaTheme="minorEastAsia" w:hAnsi="Cambria Math" w:cs="Times New Roman"/>
                            <w:sz w:val="26"/>
                            <w:szCs w:val="26"/>
                          </w:rPr>
                          <m:t>d∈</m:t>
                        </w:ins>
                      </m:r>
                      <m:sSub>
                        <m:sSubPr>
                          <m:ctrlPr>
                            <w:ins w:id="505" w:author="Nienke Wagenaar" w:date="2021-11-11T17:49:00Z">
                              <w:rPr>
                                <w:rFonts w:ascii="Cambria Math" w:eastAsiaTheme="minorEastAsia" w:hAnsi="Cambria Math" w:cs="Times New Roman"/>
                                <w:i/>
                                <w:sz w:val="26"/>
                                <w:szCs w:val="26"/>
                              </w:rPr>
                            </w:ins>
                          </m:ctrlPr>
                        </m:sSubPr>
                        <m:e>
                          <m:r>
                            <w:ins w:id="506" w:author="Nienke Wagenaar" w:date="2021-11-11T17:49:00Z">
                              <w:rPr>
                                <w:rFonts w:ascii="Cambria Math" w:eastAsiaTheme="minorEastAsia" w:hAnsi="Cambria Math" w:cs="Times New Roman"/>
                                <w:sz w:val="26"/>
                                <w:szCs w:val="26"/>
                              </w:rPr>
                              <m:t>D</m:t>
                            </w:ins>
                          </m:r>
                        </m:e>
                        <m:sub>
                          <m:r>
                            <w:ins w:id="507" w:author="Nienke Wagenaar" w:date="2021-11-11T17:49:00Z">
                              <w:rPr>
                                <w:rFonts w:ascii="Cambria Math" w:eastAsiaTheme="minorEastAsia" w:hAnsi="Cambria Math" w:cs="Times New Roman"/>
                                <w:sz w:val="26"/>
                                <w:szCs w:val="26"/>
                              </w:rPr>
                              <m:t>0</m:t>
                            </w:ins>
                          </m:r>
                        </m:sub>
                      </m:sSub>
                    </m:sub>
                    <m:sup/>
                    <m:e>
                      <m:r>
                        <w:ins w:id="508" w:author="Nienke Wagenaar" w:date="2021-11-11T17:49:00Z">
                          <w:rPr>
                            <w:rFonts w:ascii="Cambria Math" w:hAnsi="Cambria Math" w:cs="Times New Roman"/>
                            <w:sz w:val="26"/>
                            <w:szCs w:val="26"/>
                          </w:rPr>
                          <m:t xml:space="preserve">  </m:t>
                        </w:ins>
                      </m:r>
                      <m:sSup>
                        <m:sSupPr>
                          <m:ctrlPr>
                            <w:ins w:id="509" w:author="Nienke Wagenaar" w:date="2021-11-11T17:53:00Z">
                              <w:rPr>
                                <w:rFonts w:ascii="Cambria Math" w:eastAsiaTheme="minorEastAsia" w:hAnsi="Cambria Math"/>
                                <w:i/>
                                <w:color w:val="00B050"/>
                                <w:kern w:val="24"/>
                                <w:sz w:val="26"/>
                                <w:szCs w:val="26"/>
                              </w:rPr>
                            </w:ins>
                          </m:ctrlPr>
                        </m:sSupPr>
                        <m:e>
                          <m:r>
                            <w:ins w:id="510" w:author="Nienke Wagenaar" w:date="2021-11-11T17:52:00Z">
                              <w:rPr>
                                <w:rFonts w:ascii="Cambria Math" w:eastAsiaTheme="minorEastAsia" w:hAnsi="Cambria Math"/>
                                <w:color w:val="00B050"/>
                                <w:kern w:val="24"/>
                                <w:sz w:val="26"/>
                                <w:szCs w:val="26"/>
                              </w:rPr>
                              <m:t>κ</m:t>
                            </w:ins>
                          </m:r>
                          <m:ctrlPr>
                            <w:ins w:id="511" w:author="Nienke Wagenaar" w:date="2021-11-11T17:53:00Z">
                              <w:rPr>
                                <w:rFonts w:ascii="Cambria Math" w:hAnsi="Cambria Math" w:cs="Times New Roman"/>
                                <w:i/>
                                <w:color w:val="00B050"/>
                                <w:sz w:val="26"/>
                                <w:szCs w:val="26"/>
                              </w:rPr>
                            </w:ins>
                          </m:ctrlPr>
                        </m:e>
                        <m:sup>
                          <m:r>
                            <w:ins w:id="512" w:author="Nienke Wagenaar" w:date="2021-11-11T17:53:00Z">
                              <w:rPr>
                                <w:rFonts w:ascii="Cambria Math" w:eastAsiaTheme="minorEastAsia" w:hAnsi="Cambria Math"/>
                                <w:color w:val="00B050"/>
                                <w:kern w:val="24"/>
                                <w:sz w:val="26"/>
                                <w:szCs w:val="26"/>
                              </w:rPr>
                              <m:t>Pipeline</m:t>
                            </w:ins>
                          </m:r>
                        </m:sup>
                      </m:sSup>
                      <m:r>
                        <w:ins w:id="513" w:author="Nienke Wagenaar" w:date="2021-11-11T17:49:00Z">
                          <w:rPr>
                            <w:rFonts w:ascii="Cambria Math" w:hAnsi="Cambria Math" w:cs="Times New Roman"/>
                            <w:color w:val="00B050"/>
                            <w:sz w:val="26"/>
                            <w:szCs w:val="26"/>
                            <w:rPrChange w:id="514" w:author="Nienke Wagenaar" w:date="2021-11-11T17:54:00Z">
                              <w:rPr>
                                <w:rFonts w:ascii="Cambria Math" w:hAnsi="Cambria Math" w:cs="Times New Roman"/>
                                <w:sz w:val="26"/>
                                <w:szCs w:val="26"/>
                              </w:rPr>
                            </w:rPrChange>
                          </w:rPr>
                          <m:t>⋅</m:t>
                        </w:ins>
                      </m:r>
                      <m:sSubSup>
                        <m:sSubSupPr>
                          <m:ctrlPr>
                            <w:ins w:id="515" w:author="Nienke Wagenaar" w:date="2021-11-11T17:49:00Z">
                              <w:rPr>
                                <w:rFonts w:ascii="Cambria Math" w:eastAsiaTheme="minorEastAsia" w:hAnsi="Cambria Math"/>
                                <w:i/>
                                <w:color w:val="00B050"/>
                                <w:kern w:val="24"/>
                                <w:sz w:val="26"/>
                                <w:szCs w:val="26"/>
                              </w:rPr>
                            </w:ins>
                          </m:ctrlPr>
                        </m:sSubSupPr>
                        <m:e>
                          <m:r>
                            <w:ins w:id="516" w:author="Nienke Wagenaar" w:date="2021-11-16T14:19:00Z">
                              <w:rPr>
                                <w:rFonts w:ascii="Cambria Math" w:eastAsiaTheme="minorEastAsia" w:hAnsi="Cambria Math"/>
                                <w:color w:val="00B050"/>
                                <w:kern w:val="24"/>
                                <w:sz w:val="26"/>
                                <w:szCs w:val="26"/>
                              </w:rPr>
                              <m:t>μ</m:t>
                            </w:ins>
                          </m:r>
                        </m:e>
                        <m:sub>
                          <m:r>
                            <w:ins w:id="517" w:author="Nienke Wagenaar" w:date="2021-11-11T17:49:00Z">
                              <w:rPr>
                                <w:rFonts w:ascii="Cambria Math" w:eastAsiaTheme="minorEastAsia" w:hAnsi="Cambria Math"/>
                                <w:color w:val="00B050"/>
                                <w:kern w:val="24"/>
                                <w:sz w:val="26"/>
                                <w:szCs w:val="26"/>
                              </w:rPr>
                              <m:t>d</m:t>
                            </w:ins>
                          </m:r>
                        </m:sub>
                        <m:sup>
                          <m:r>
                            <w:ins w:id="518" w:author="Nienke Wagenaar" w:date="2021-11-11T17:49:00Z">
                              <w:rPr>
                                <w:rFonts w:ascii="Cambria Math" w:eastAsiaTheme="minorEastAsia" w:hAnsi="Cambria Math"/>
                                <w:color w:val="00B050"/>
                                <w:kern w:val="24"/>
                                <w:sz w:val="26"/>
                                <w:szCs w:val="26"/>
                              </w:rPr>
                              <m:t>Pipeline</m:t>
                            </w:ins>
                          </m:r>
                        </m:sup>
                      </m:sSubSup>
                      <m:r>
                        <w:ins w:id="519" w:author="Nienke Wagenaar" w:date="2021-11-11T17:49:00Z">
                          <w:rPr>
                            <w:rFonts w:ascii="Cambria Math" w:hAnsi="Cambria Math" w:cs="Times New Roman"/>
                            <w:color w:val="00B050"/>
                            <w:sz w:val="26"/>
                            <w:szCs w:val="26"/>
                            <w:rPrChange w:id="520" w:author="Nienke Wagenaar" w:date="2021-11-11T17:54:00Z">
                              <w:rPr>
                                <w:rFonts w:ascii="Cambria Math" w:hAnsi="Cambria Math" w:cs="Times New Roman"/>
                                <w:sz w:val="26"/>
                                <w:szCs w:val="26"/>
                              </w:rPr>
                            </w:rPrChange>
                          </w:rPr>
                          <m:t>⋅</m:t>
                        </w:ins>
                      </m:r>
                      <m:sSubSup>
                        <m:sSubSupPr>
                          <m:ctrlPr>
                            <w:ins w:id="521" w:author="Nienke Wagenaar" w:date="2021-11-11T17:54:00Z">
                              <w:rPr>
                                <w:rFonts w:ascii="Cambria Math" w:eastAsiaTheme="minorEastAsia" w:hAnsi="Cambria Math"/>
                                <w:i/>
                                <w:color w:val="00B050"/>
                                <w:kern w:val="24"/>
                                <w:sz w:val="26"/>
                                <w:szCs w:val="26"/>
                              </w:rPr>
                            </w:ins>
                          </m:ctrlPr>
                        </m:sSubSupPr>
                        <m:e>
                          <m:r>
                            <w:ins w:id="522" w:author="Nienke Wagenaar" w:date="2021-11-11T17:54:00Z">
                              <w:rPr>
                                <w:rFonts w:ascii="Cambria Math" w:eastAsiaTheme="minorEastAsia" w:hAnsi="Cambria Math"/>
                                <w:color w:val="00B050"/>
                                <w:kern w:val="24"/>
                                <w:sz w:val="26"/>
                                <w:szCs w:val="26"/>
                              </w:rPr>
                              <m:t>λ</m:t>
                            </w:ins>
                          </m:r>
                        </m:e>
                        <m:sub>
                          <m:r>
                            <w:ins w:id="523" w:author="Nienke Wagenaar" w:date="2021-11-11T17:54:00Z">
                              <w:rPr>
                                <w:rFonts w:ascii="Cambria Math" w:eastAsiaTheme="minorEastAsia" w:hAnsi="Cambria Math"/>
                                <w:color w:val="00B050"/>
                                <w:kern w:val="24"/>
                                <w:sz w:val="26"/>
                                <w:szCs w:val="26"/>
                              </w:rPr>
                              <m:t>l,l</m:t>
                            </w:ins>
                          </m:r>
                        </m:sub>
                        <m:sup>
                          <m:r>
                            <w:ins w:id="524" w:author="Nienke Wagenaar" w:date="2021-11-11T17:54:00Z">
                              <w:rPr>
                                <w:rFonts w:ascii="Cambria Math" w:eastAsiaTheme="minorEastAsia" w:hAnsi="Cambria Math"/>
                                <w:color w:val="00B050"/>
                                <w:kern w:val="24"/>
                                <w:sz w:val="26"/>
                                <w:szCs w:val="26"/>
                              </w:rPr>
                              <m:t>Pipeline</m:t>
                            </w:ins>
                          </m:r>
                        </m:sup>
                      </m:sSubSup>
                      <m:r>
                        <w:ins w:id="525" w:author="Nienke Wagenaar" w:date="2021-11-11T17:49:00Z">
                          <w:rPr>
                            <w:rFonts w:ascii="Cambria Math" w:hAnsi="Cambria Math" w:cs="Times New Roman"/>
                            <w:sz w:val="26"/>
                            <w:szCs w:val="26"/>
                          </w:rPr>
                          <m:t xml:space="preserve">  </m:t>
                        </w:ins>
                      </m:r>
                      <m:r>
                        <w:ins w:id="526" w:author="Nienke Wagenaar" w:date="2021-11-11T17:54:00Z">
                          <w:rPr>
                            <w:rFonts w:ascii="Cambria Math" w:hAnsi="Cambria Math" w:cs="Times New Roman"/>
                            <w:sz w:val="26"/>
                            <w:szCs w:val="26"/>
                          </w:rPr>
                          <m:t>⋅</m:t>
                        </w:ins>
                      </m:r>
                      <m:sSubSup>
                        <m:sSubSupPr>
                          <m:ctrlPr>
                            <w:ins w:id="527" w:author="Nienke Wagenaar" w:date="2021-11-11T17:49:00Z">
                              <w:rPr>
                                <w:rFonts w:ascii="Cambria Math" w:eastAsiaTheme="minorEastAsia" w:hAnsi="Cambria Math"/>
                                <w:i/>
                                <w:color w:val="C00000"/>
                                <w:kern w:val="24"/>
                                <w:sz w:val="26"/>
                                <w:szCs w:val="26"/>
                              </w:rPr>
                            </w:ins>
                          </m:ctrlPr>
                        </m:sSubSupPr>
                        <m:e>
                          <m:r>
                            <w:ins w:id="528" w:author="Nienke Wagenaar" w:date="2021-11-11T17:49:00Z">
                              <w:rPr>
                                <w:rFonts w:ascii="Cambria Math" w:eastAsiaTheme="minorEastAsia" w:hAnsi="Cambria Math"/>
                                <w:color w:val="C00000"/>
                                <w:kern w:val="24"/>
                                <w:sz w:val="26"/>
                                <w:szCs w:val="26"/>
                              </w:rPr>
                              <m:t>y</m:t>
                            </w:ins>
                          </m:r>
                        </m:e>
                        <m:sub>
                          <m:r>
                            <w:ins w:id="529" w:author="Nienke Wagenaar" w:date="2021-11-11T17:49:00Z">
                              <w:rPr>
                                <w:rFonts w:ascii="Cambria Math" w:eastAsiaTheme="minorEastAsia" w:hAnsi="Cambria Math"/>
                                <w:color w:val="C00000"/>
                                <w:kern w:val="24"/>
                                <w:sz w:val="26"/>
                                <w:szCs w:val="26"/>
                              </w:rPr>
                              <m:t>l,l,d</m:t>
                            </w:ins>
                          </m:r>
                        </m:sub>
                        <m:sup>
                          <m:r>
                            <w:ins w:id="530" w:author="Nienke Wagenaar" w:date="2021-11-11T17:49:00Z">
                              <w:rPr>
                                <w:rFonts w:ascii="Cambria Math" w:eastAsiaTheme="minorEastAsia" w:hAnsi="Cambria Math"/>
                                <w:color w:val="C00000"/>
                                <w:kern w:val="24"/>
                                <w:sz w:val="26"/>
                                <w:szCs w:val="26"/>
                              </w:rPr>
                              <m:t>Pipeline</m:t>
                            </w:ins>
                          </m:r>
                        </m:sup>
                      </m:sSubSup>
                    </m:e>
                  </m:nary>
                </m:e>
              </m:nary>
            </m:e>
          </m:nary>
        </m:oMath>
      </m:oMathPara>
    </w:p>
    <w:p w14:paraId="6A38E0AA" w14:textId="77777777" w:rsidR="0029066A" w:rsidRPr="008041EC" w:rsidRDefault="0029066A" w:rsidP="0029066A">
      <w:pPr>
        <w:jc w:val="center"/>
        <w:rPr>
          <w:rFonts w:ascii="Times New Roman" w:eastAsiaTheme="minorEastAsia" w:hAnsi="Times New Roman" w:cs="Times New Roman"/>
          <w:sz w:val="26"/>
          <w:szCs w:val="26"/>
        </w:rPr>
      </w:pPr>
    </w:p>
    <w:p w14:paraId="230FBACB" w14:textId="7837B112" w:rsidR="0029066A" w:rsidRPr="008041EC" w:rsidRDefault="00F4233B"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oMath>
      </m:oMathPara>
    </w:p>
    <w:p w14:paraId="0B910451" w14:textId="77777777" w:rsidR="001E6AFD" w:rsidRPr="008041EC" w:rsidRDefault="001E6AFD" w:rsidP="0029066A">
      <w:pPr>
        <w:rPr>
          <w:rFonts w:ascii="Times New Roman" w:eastAsiaTheme="minorEastAsia" w:hAnsi="Times New Roman" w:cs="Times New Roman"/>
          <w:sz w:val="26"/>
          <w:szCs w:val="26"/>
        </w:rPr>
      </w:pPr>
    </w:p>
    <w:p w14:paraId="54EFE8F9" w14:textId="73600CD1" w:rsidR="0029066A" w:rsidRDefault="006066B1" w:rsidP="006066B1">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Slack Costs</w:t>
      </w:r>
    </w:p>
    <w:p w14:paraId="3B873988" w14:textId="671C3261" w:rsidR="00626450" w:rsidRPr="00AD0C6C" w:rsidRDefault="00626450" w:rsidP="00626450">
      <w:pPr>
        <w:pStyle w:val="CommentText"/>
        <w:rPr>
          <w:rFonts w:ascii="Times New Roman" w:eastAsiaTheme="minorEastAsia" w:hAnsi="Times New Roman" w:cs="Times New Roman"/>
          <w:sz w:val="26"/>
          <w:szCs w:val="26"/>
        </w:rPr>
      </w:pPr>
      <w:r>
        <w:rPr>
          <w:rStyle w:val="CommentReference"/>
        </w:rPr>
        <w:annotationRef/>
      </w:r>
      <w:r w:rsidR="00FA1BDB" w:rsidRPr="00AD0C6C">
        <w:rPr>
          <w:rFonts w:ascii="Times New Roman" w:eastAsiaTheme="minorEastAsia" w:hAnsi="Times New Roman" w:cs="Times New Roman"/>
          <w:sz w:val="26"/>
          <w:szCs w:val="26"/>
        </w:rPr>
        <w:t xml:space="preserve">Weighted sum of the slack variables. In the case that the model is infeasible, these slack variables are used to determine where the infeasibility occurs (e.g. </w:t>
      </w:r>
      <w:r w:rsidR="00DA4952" w:rsidRPr="00AD0C6C">
        <w:rPr>
          <w:rFonts w:ascii="Times New Roman" w:eastAsiaTheme="minorEastAsia" w:hAnsi="Times New Roman" w:cs="Times New Roman"/>
          <w:sz w:val="26"/>
          <w:szCs w:val="26"/>
        </w:rPr>
        <w:t xml:space="preserve">pipeline capacity is not sufficient). </w:t>
      </w:r>
    </w:p>
    <w:p w14:paraId="19917C5E" w14:textId="77777777" w:rsidR="00626450" w:rsidRPr="008041EC" w:rsidRDefault="00626450" w:rsidP="006066B1">
      <w:pPr>
        <w:rPr>
          <w:rFonts w:ascii="Times New Roman" w:eastAsiaTheme="minorEastAsia" w:hAnsi="Times New Roman" w:cs="Times New Roman"/>
          <w:sz w:val="26"/>
          <w:szCs w:val="26"/>
        </w:rPr>
      </w:pPr>
    </w:p>
    <w:p w14:paraId="46D8A669" w14:textId="1A32C959" w:rsidR="006066B1" w:rsidRPr="001E6AFD" w:rsidRDefault="00F4233B" w:rsidP="006066B1">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i/>
                  <w:color w:val="C00000"/>
                  <w:kern w:val="24"/>
                  <w:sz w:val="26"/>
                  <w:szCs w:val="26"/>
                </w:rPr>
              </m:ctrlPr>
            </m:sSupPr>
            <m:e>
              <m:r>
                <w:rPr>
                  <w:rFonts w:ascii="Cambria Math" w:eastAsiaTheme="minorEastAsia" w:hAnsi="Cambria Math"/>
                  <w:color w:val="C00000"/>
                  <w:kern w:val="24"/>
                  <w:sz w:val="26"/>
                  <w:szCs w:val="26"/>
                </w:rPr>
                <m:t>C</m:t>
              </m:r>
            </m:e>
            <m:sup>
              <m:r>
                <w:rPr>
                  <w:rFonts w:ascii="Cambria Math" w:eastAsiaTheme="minorEastAsia" w:hAnsi="Cambria Math"/>
                  <w:color w:val="C00000"/>
                  <w:kern w:val="24"/>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p,t</m:t>
                      </m:r>
                    </m:sub>
                    <m:sup>
                      <m:r>
                        <w:rPr>
                          <w:rFonts w:ascii="Cambria Math" w:eastAsiaTheme="minorEastAsia" w:hAnsi="Cambria Math"/>
                          <w:color w:val="C00000"/>
                          <w:kern w:val="24"/>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l,l</m:t>
                  </m:r>
                </m:sub>
                <m:sup>
                  <m:r>
                    <w:rPr>
                      <w:rFonts w:ascii="Cambria Math" w:eastAsiaTheme="minorEastAsia" w:hAnsi="Cambria Math"/>
                      <w:color w:val="C00000"/>
                      <w:kern w:val="24"/>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s</m:t>
                  </m:r>
                </m:sub>
                <m:sup>
                  <m:r>
                    <w:rPr>
                      <w:rFonts w:ascii="Cambria Math" w:eastAsiaTheme="minorEastAsia" w:hAnsi="Cambria Math"/>
                      <w:color w:val="C00000"/>
                      <w:kern w:val="24"/>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k</m:t>
                  </m:r>
                </m:sub>
                <m:sup>
                  <m:r>
                    <w:rPr>
                      <w:rFonts w:ascii="Cambria Math" w:eastAsiaTheme="minorEastAsia" w:hAnsi="Cambria Math"/>
                      <w:color w:val="C00000"/>
                      <w:kern w:val="24"/>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r</m:t>
                  </m:r>
                </m:sub>
                <m:sup>
                  <m:r>
                    <w:rPr>
                      <w:rFonts w:ascii="Cambria Math" w:eastAsiaTheme="minorEastAsia" w:hAnsi="Cambria Math"/>
                      <w:color w:val="C00000"/>
                      <w:kern w:val="24"/>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rPr>
                  <w:rFonts w:ascii="Cambria Math" w:eastAsiaTheme="minorEastAsia" w:hAnsi="Cambria Math"/>
                  <w:color w:val="00B050"/>
                  <w:kern w:val="24"/>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S</m:t>
                  </m:r>
                </m:e>
                <m:sub>
                  <m:r>
                    <w:rPr>
                      <w:rFonts w:ascii="Cambria Math" w:eastAsiaTheme="minorEastAsia" w:hAnsi="Cambria Math"/>
                      <w:color w:val="C00000"/>
                      <w:kern w:val="24"/>
                      <w:sz w:val="26"/>
                      <w:szCs w:val="26"/>
                    </w:rPr>
                    <m:t>o</m:t>
                  </m:r>
                </m:sub>
                <m:sup>
                  <m:r>
                    <w:ins w:id="531" w:author="Melody Shellman" w:date="2021-10-21T14:56:00Z">
                      <w:rPr>
                        <w:rFonts w:ascii="Cambria Math" w:eastAsiaTheme="minorEastAsia" w:hAnsi="Cambria Math"/>
                        <w:color w:val="C00000"/>
                        <w:kern w:val="24"/>
                        <w:sz w:val="26"/>
                        <w:szCs w:val="26"/>
                      </w:rPr>
                      <m:t>Beneficial</m:t>
                    </w:ins>
                  </m:r>
                  <m:r>
                    <w:rPr>
                      <w:rFonts w:ascii="Cambria Math" w:eastAsiaTheme="minorEastAsia" w:hAnsi="Cambria Math"/>
                      <w:color w:val="C00000"/>
                      <w:kern w:val="24"/>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i/>
                  <w:color w:val="00B050"/>
                  <w:kern w:val="24"/>
                  <w:sz w:val="26"/>
                  <w:szCs w:val="26"/>
                </w:rPr>
              </m:ctrlPr>
            </m:sSupPr>
            <m:e>
              <m:r>
                <w:rPr>
                  <w:rFonts w:ascii="Cambria Math" w:eastAsiaTheme="minorEastAsia" w:hAnsi="Cambria Math"/>
                  <w:color w:val="00B050"/>
                  <w:kern w:val="24"/>
                  <w:sz w:val="26"/>
                  <w:szCs w:val="26"/>
                </w:rPr>
                <m:t>ψ</m:t>
              </m:r>
            </m:e>
            <m:sup>
              <m:r>
                <w:ins w:id="532" w:author="Melody Shellman" w:date="2021-10-21T14:56:00Z">
                  <w:rPr>
                    <w:rFonts w:ascii="Cambria Math" w:eastAsiaTheme="minorEastAsia" w:hAnsi="Cambria Math"/>
                    <w:color w:val="00B050"/>
                    <w:kern w:val="24"/>
                    <w:sz w:val="26"/>
                    <w:szCs w:val="26"/>
                  </w:rPr>
                  <m:t>Beneficial</m:t>
                </w:ins>
              </m:r>
              <m:r>
                <w:rPr>
                  <w:rFonts w:ascii="Cambria Math" w:eastAsiaTheme="minorEastAsia" w:hAnsi="Cambria Math"/>
                  <w:color w:val="00B050"/>
                  <w:kern w:val="24"/>
                  <w:sz w:val="26"/>
                  <w:szCs w:val="26"/>
                </w:rPr>
                <m:t>ReuseCapacity</m:t>
              </m:r>
            </m:sup>
          </m:sSup>
        </m:oMath>
      </m:oMathPara>
    </w:p>
    <w:p w14:paraId="1FCE070C" w14:textId="77777777" w:rsidR="006066B1" w:rsidRPr="008041EC" w:rsidRDefault="006066B1" w:rsidP="006066B1">
      <w:pPr>
        <w:rPr>
          <w:rFonts w:ascii="Times New Roman" w:eastAsiaTheme="minorEastAsia" w:hAnsi="Times New Roman" w:cs="Times New Roman"/>
          <w:sz w:val="26"/>
          <w:szCs w:val="26"/>
        </w:rPr>
      </w:pPr>
    </w:p>
    <w:p w14:paraId="65CBDB10" w14:textId="435B03E7" w:rsidR="005D2AB7" w:rsidRDefault="005D2AB7" w:rsidP="005D2AB7">
      <w:pPr>
        <w:rPr>
          <w:rFonts w:ascii="Times New Roman" w:eastAsiaTheme="minorEastAsia" w:hAnsi="Times New Roman" w:cs="Times New Roman"/>
          <w:b/>
          <w:sz w:val="26"/>
          <w:szCs w:val="26"/>
        </w:rPr>
      </w:pPr>
      <w:r w:rsidRPr="008041EC">
        <w:rPr>
          <w:rFonts w:ascii="Times New Roman" w:eastAsiaTheme="minorEastAsia" w:hAnsi="Times New Roman" w:cs="Times New Roman"/>
          <w:b/>
          <w:sz w:val="26"/>
          <w:szCs w:val="26"/>
        </w:rPr>
        <w:t>Logic Constraints</w:t>
      </w:r>
    </w:p>
    <w:p w14:paraId="21C65987" w14:textId="5E449A23" w:rsidR="00626450" w:rsidRPr="008041EC" w:rsidRDefault="00626450" w:rsidP="005D2AB7">
      <w:pPr>
        <w:rPr>
          <w:rFonts w:ascii="Times New Roman" w:eastAsiaTheme="minorEastAsia" w:hAnsi="Times New Roman" w:cs="Times New Roman"/>
          <w:sz w:val="26"/>
          <w:szCs w:val="26"/>
        </w:rPr>
      </w:pPr>
      <w:r w:rsidRPr="007074A5">
        <w:rPr>
          <w:rFonts w:ascii="Times New Roman" w:eastAsiaTheme="minorEastAsia" w:hAnsi="Times New Roman" w:cs="Times New Roman"/>
          <w:sz w:val="26"/>
          <w:szCs w:val="26"/>
        </w:rPr>
        <w:t>New pipeline or facility capacity constraints: e.g., only one injection capacity can be used for a given site</w:t>
      </w:r>
      <w:r w:rsidR="007074A5">
        <w:rPr>
          <w:rFonts w:ascii="Times New Roman" w:eastAsiaTheme="minorEastAsia" w:hAnsi="Times New Roman" w:cs="Times New Roman"/>
          <w:sz w:val="26"/>
          <w:szCs w:val="26"/>
        </w:rPr>
        <w:t>.</w:t>
      </w:r>
    </w:p>
    <w:p w14:paraId="4328A427" w14:textId="26591FEF" w:rsidR="005D2AB7" w:rsidRPr="008041EC" w:rsidRDefault="00F4233B"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k,i,[t]</m:t>
                  </m:r>
                </m:sub>
                <m:sup>
                  <m:r>
                    <w:rPr>
                      <w:rFonts w:ascii="Cambria Math" w:eastAsiaTheme="minorEastAsia" w:hAnsi="Cambria Math"/>
                      <w:color w:val="C00000"/>
                      <w:kern w:val="24"/>
                      <w:sz w:val="26"/>
                      <w:szCs w:val="26"/>
                    </w:rPr>
                    <m:t>Disposal</m:t>
                  </m:r>
                </m:sup>
              </m:sSubSup>
            </m:e>
          </m:nary>
          <m:r>
            <w:rPr>
              <w:rFonts w:ascii="Cambria Math" w:hAnsi="Cambria Math" w:cs="Times New Roman"/>
              <w:sz w:val="26"/>
              <w:szCs w:val="26"/>
            </w:rPr>
            <m:t>=1</m:t>
          </m:r>
        </m:oMath>
      </m:oMathPara>
    </w:p>
    <w:p w14:paraId="133B170F" w14:textId="6634CEF2" w:rsidR="005D2AB7" w:rsidRPr="008041EC"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8041EC" w:rsidRDefault="00F4233B"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s,c,[t]</m:t>
                  </m:r>
                </m:sub>
                <m:sup>
                  <m:r>
                    <w:rPr>
                      <w:rFonts w:ascii="Cambria Math" w:eastAsiaTheme="minorEastAsia" w:hAnsi="Cambria Math"/>
                      <w:color w:val="C00000"/>
                      <w:kern w:val="24"/>
                      <w:sz w:val="26"/>
                      <w:szCs w:val="26"/>
                    </w:rPr>
                    <m:t>Storage</m:t>
                  </m:r>
                </m:sup>
              </m:sSubSup>
            </m:e>
          </m:nary>
          <m:r>
            <w:rPr>
              <w:rFonts w:ascii="Cambria Math" w:hAnsi="Cambria Math" w:cs="Times New Roman"/>
              <w:sz w:val="26"/>
              <w:szCs w:val="26"/>
            </w:rPr>
            <m:t>=1</m:t>
          </m:r>
        </m:oMath>
      </m:oMathPara>
    </w:p>
    <w:p w14:paraId="6DF1D02E" w14:textId="55D278E2" w:rsidR="00361390" w:rsidRPr="008041EC"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7DC60430" w14:textId="7F45073B" w:rsidR="004C26C5" w:rsidRPr="008041EC" w:rsidRDefault="00F4233B" w:rsidP="004C26C5">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J</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r,j,[t]</m:t>
                  </m:r>
                </m:sub>
                <m:sup>
                  <m:r>
                    <w:rPr>
                      <w:rFonts w:ascii="Cambria Math" w:eastAsiaTheme="minorEastAsia" w:hAnsi="Cambria Math"/>
                      <w:color w:val="C00000"/>
                      <w:kern w:val="24"/>
                      <w:sz w:val="26"/>
                      <w:szCs w:val="26"/>
                    </w:rPr>
                    <m:t>Treatment</m:t>
                  </m:r>
                </m:sup>
              </m:sSubSup>
            </m:e>
          </m:nary>
          <m:r>
            <w:rPr>
              <w:rFonts w:ascii="Cambria Math" w:hAnsi="Cambria Math" w:cs="Times New Roman"/>
              <w:sz w:val="26"/>
              <w:szCs w:val="26"/>
            </w:rPr>
            <m:t>=1</m:t>
          </m:r>
        </m:oMath>
      </m:oMathPara>
    </w:p>
    <w:p w14:paraId="309B90F6" w14:textId="2535B05B" w:rsidR="004C26C5" w:rsidRPr="008041EC" w:rsidRDefault="004C26C5" w:rsidP="004C26C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r∈R    </m:t>
          </m:r>
        </m:oMath>
      </m:oMathPara>
    </w:p>
    <w:p w14:paraId="4B830E3C" w14:textId="77777777" w:rsidR="004C26C5" w:rsidRPr="008041EC" w:rsidRDefault="004C26C5" w:rsidP="0029066A">
      <w:pPr>
        <w:jc w:val="center"/>
        <w:rPr>
          <w:rFonts w:ascii="Times New Roman" w:eastAsiaTheme="minorEastAsia" w:hAnsi="Times New Roman" w:cs="Times New Roman"/>
          <w:sz w:val="26"/>
          <w:szCs w:val="26"/>
        </w:rPr>
      </w:pPr>
    </w:p>
    <w:p w14:paraId="1E850193" w14:textId="094C3467" w:rsidR="0029066A" w:rsidRPr="008041EC" w:rsidRDefault="00F4233B"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y</m:t>
                  </m:r>
                </m:e>
                <m:sub>
                  <m:r>
                    <w:rPr>
                      <w:rFonts w:ascii="Cambria Math" w:eastAsiaTheme="minorEastAsia" w:hAnsi="Cambria Math"/>
                      <w:color w:val="C00000"/>
                      <w:kern w:val="24"/>
                      <w:sz w:val="26"/>
                      <w:szCs w:val="26"/>
                    </w:rPr>
                    <m:t>l,l,d,[t]</m:t>
                  </m:r>
                </m:sub>
                <m:sup>
                  <m:r>
                    <w:rPr>
                      <w:rFonts w:ascii="Cambria Math" w:eastAsiaTheme="minorEastAsia" w:hAnsi="Cambria Math"/>
                      <w:color w:val="C00000"/>
                      <w:kern w:val="24"/>
                      <w:sz w:val="26"/>
                      <w:szCs w:val="26"/>
                    </w:rPr>
                    <m:t>Pipeline</m:t>
                  </m:r>
                </m:sup>
              </m:sSubSup>
            </m:e>
          </m:nary>
          <m:r>
            <w:rPr>
              <w:rFonts w:ascii="Cambria Math" w:hAnsi="Cambria Math" w:cs="Times New Roman"/>
              <w:sz w:val="26"/>
              <w:szCs w:val="26"/>
            </w:rPr>
            <m:t>=1</m:t>
          </m:r>
        </m:oMath>
      </m:oMathPara>
    </w:p>
    <w:p w14:paraId="6F9A364C" w14:textId="5A743301" w:rsidR="0029066A" w:rsidRPr="008041EC"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23ADDC53" w:rsidR="005D2AB7" w:rsidRDefault="005D2AB7" w:rsidP="005D2AB7">
      <w:pPr>
        <w:jc w:val="center"/>
        <w:rPr>
          <w:rFonts w:ascii="Times New Roman" w:eastAsiaTheme="minorEastAsia" w:hAnsi="Times New Roman" w:cs="Times New Roman"/>
          <w:sz w:val="26"/>
          <w:szCs w:val="26"/>
        </w:rPr>
      </w:pPr>
    </w:p>
    <w:p w14:paraId="5FEA3132" w14:textId="086F135C" w:rsidR="001E6AFD" w:rsidRDefault="001E6AFD" w:rsidP="005D2AB7">
      <w:pPr>
        <w:jc w:val="center"/>
        <w:rPr>
          <w:ins w:id="533" w:author="Drouven, Markus G." w:date="2021-11-03T14:54:00Z"/>
          <w:rFonts w:ascii="Times New Roman" w:eastAsiaTheme="minorEastAsia" w:hAnsi="Times New Roman" w:cs="Times New Roman"/>
          <w:sz w:val="26"/>
          <w:szCs w:val="26"/>
        </w:rPr>
      </w:pPr>
    </w:p>
    <w:p w14:paraId="28465344" w14:textId="77777777" w:rsidR="00724E28" w:rsidRDefault="00724E28" w:rsidP="005D2AB7">
      <w:pPr>
        <w:jc w:val="center"/>
        <w:rPr>
          <w:rFonts w:ascii="Times New Roman" w:eastAsiaTheme="minorEastAsia" w:hAnsi="Times New Roman" w:cs="Times New Roman"/>
          <w:sz w:val="26"/>
          <w:szCs w:val="26"/>
        </w:rPr>
      </w:pPr>
    </w:p>
    <w:p w14:paraId="60FD5AD3" w14:textId="6A350623" w:rsidR="00C333C3" w:rsidRPr="008041EC" w:rsidRDefault="00C333C3" w:rsidP="00C333C3">
      <w:pPr>
        <w:rPr>
          <w:rFonts w:ascii="Times New Roman" w:eastAsiaTheme="minorEastAsia" w:hAnsi="Times New Roman" w:cs="Times New Roman"/>
          <w:b/>
          <w:sz w:val="26"/>
          <w:szCs w:val="26"/>
        </w:rPr>
      </w:pPr>
      <w:commentRangeStart w:id="534"/>
      <w:r>
        <w:rPr>
          <w:rFonts w:ascii="Times New Roman" w:eastAsiaTheme="minorEastAsia" w:hAnsi="Times New Roman" w:cs="Times New Roman"/>
          <w:b/>
          <w:sz w:val="26"/>
          <w:szCs w:val="26"/>
        </w:rPr>
        <w:t>Deliveries Constraints</w:t>
      </w:r>
      <w:commentRangeEnd w:id="534"/>
      <w:r w:rsidR="00476188">
        <w:rPr>
          <w:rStyle w:val="CommentReference"/>
        </w:rPr>
        <w:commentReference w:id="534"/>
      </w:r>
    </w:p>
    <w:p w14:paraId="51ACA9D2" w14:textId="3C811F70" w:rsidR="00212CDE" w:rsidRPr="00DA4952" w:rsidRDefault="00BD08B3" w:rsidP="00C333C3">
      <w:pPr>
        <w:rPr>
          <w:rFonts w:ascii="Times New Roman" w:eastAsiaTheme="minorEastAsia" w:hAnsi="Times New Roman" w:cs="Times New Roman"/>
          <w:sz w:val="26"/>
          <w:szCs w:val="26"/>
        </w:rPr>
      </w:pPr>
      <w:ins w:id="535" w:author="Melody Shellman" w:date="2021-10-21T14:56:00Z">
        <w:r>
          <w:rPr>
            <w:rFonts w:ascii="Times New Roman" w:eastAsiaTheme="minorEastAsia" w:hAnsi="Times New Roman" w:cs="Times New Roman"/>
            <w:sz w:val="26"/>
            <w:szCs w:val="26"/>
          </w:rPr>
          <w:t>Co</w:t>
        </w:r>
      </w:ins>
      <w:ins w:id="536" w:author="Melody Shellman" w:date="2021-10-21T14:57:00Z">
        <w:r>
          <w:rPr>
            <w:rFonts w:ascii="Times New Roman" w:eastAsiaTheme="minorEastAsia" w:hAnsi="Times New Roman" w:cs="Times New Roman"/>
            <w:sz w:val="26"/>
            <w:szCs w:val="26"/>
          </w:rPr>
          <w:t>mpletions r</w:t>
        </w:r>
      </w:ins>
      <w:del w:id="537" w:author="Melody Shellman" w:date="2021-10-21T14:57:00Z">
        <w:r w:rsidR="00212CDE" w:rsidRPr="00DA4952" w:rsidDel="00BD08B3">
          <w:rPr>
            <w:rFonts w:ascii="Times New Roman" w:eastAsiaTheme="minorEastAsia" w:hAnsi="Times New Roman" w:cs="Times New Roman"/>
            <w:sz w:val="26"/>
            <w:szCs w:val="26"/>
          </w:rPr>
          <w:delText>R</w:delText>
        </w:r>
      </w:del>
      <w:r w:rsidR="00212CDE" w:rsidRPr="00DA4952">
        <w:rPr>
          <w:rFonts w:ascii="Times New Roman" w:eastAsiaTheme="minorEastAsia" w:hAnsi="Times New Roman" w:cs="Times New Roman"/>
          <w:sz w:val="26"/>
          <w:szCs w:val="26"/>
        </w:rPr>
        <w:t xml:space="preserve">euse deliveries at a </w:t>
      </w:r>
      <w:del w:id="538" w:author="Drouven, Markus G." w:date="2021-11-03T14:52:00Z">
        <w:r w:rsidR="00212CDE" w:rsidRPr="00DA4952" w:rsidDel="007318FF">
          <w:rPr>
            <w:rFonts w:ascii="Times New Roman" w:eastAsiaTheme="minorEastAsia" w:hAnsi="Times New Roman" w:cs="Times New Roman"/>
            <w:sz w:val="26"/>
            <w:szCs w:val="26"/>
          </w:rPr>
          <w:delText>completion</w:delText>
        </w:r>
      </w:del>
      <w:ins w:id="539"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 in time period t is equal to all piped and trucked water moved into the </w:t>
      </w:r>
      <w:del w:id="540" w:author="Drouven, Markus G." w:date="2021-11-03T14:52:00Z">
        <w:r w:rsidR="00212CDE" w:rsidRPr="00DA4952" w:rsidDel="007318FF">
          <w:rPr>
            <w:rFonts w:ascii="Times New Roman" w:eastAsiaTheme="minorEastAsia" w:hAnsi="Times New Roman" w:cs="Times New Roman"/>
            <w:sz w:val="26"/>
            <w:szCs w:val="26"/>
          </w:rPr>
          <w:delText>completion</w:delText>
        </w:r>
      </w:del>
      <w:ins w:id="541" w:author="Drouven, Markus G." w:date="2021-11-03T14:52:00Z">
        <w:r w:rsidR="007318FF">
          <w:rPr>
            <w:rFonts w:ascii="Times New Roman" w:eastAsiaTheme="minorEastAsia" w:hAnsi="Times New Roman" w:cs="Times New Roman"/>
            <w:sz w:val="26"/>
            <w:szCs w:val="26"/>
          </w:rPr>
          <w:t>completions</w:t>
        </w:r>
      </w:ins>
      <w:r w:rsidR="00212CDE" w:rsidRPr="00DA4952">
        <w:rPr>
          <w:rFonts w:ascii="Times New Roman" w:eastAsiaTheme="minorEastAsia" w:hAnsi="Times New Roman" w:cs="Times New Roman"/>
          <w:sz w:val="26"/>
          <w:szCs w:val="26"/>
        </w:rPr>
        <w:t xml:space="preserve"> pad</w:t>
      </w:r>
      <w:ins w:id="542" w:author="Melody Shellman" w:date="2021-10-21T14:57:00Z">
        <w:r>
          <w:rPr>
            <w:rFonts w:ascii="Times New Roman" w:eastAsiaTheme="minorEastAsia" w:hAnsi="Times New Roman" w:cs="Times New Roman"/>
            <w:sz w:val="26"/>
            <w:szCs w:val="26"/>
          </w:rPr>
          <w:t>, excluding freshwater</w:t>
        </w:r>
      </w:ins>
      <w:r w:rsidR="00212CDE" w:rsidRPr="00DA4952">
        <w:rPr>
          <w:rFonts w:ascii="Times New Roman" w:eastAsiaTheme="minorEastAsia" w:hAnsi="Times New Roman" w:cs="Times New Roman"/>
          <w:sz w:val="26"/>
          <w:szCs w:val="26"/>
        </w:rPr>
        <w:t>. Disposal deliveries for disposal site k at time t is equal to all piped and trucked water moved to the disposal site k</w:t>
      </w:r>
      <w:r w:rsidR="00DA4952">
        <w:rPr>
          <w:rFonts w:ascii="Times New Roman" w:eastAsiaTheme="minorEastAsia" w:hAnsi="Times New Roman" w:cs="Times New Roman"/>
          <w:sz w:val="26"/>
          <w:szCs w:val="26"/>
        </w:rPr>
        <w:t xml:space="preserve">. </w:t>
      </w:r>
    </w:p>
    <w:p w14:paraId="729236C7" w14:textId="44B036F2" w:rsidR="00C333C3" w:rsidRPr="008041EC" w:rsidRDefault="00F4233B"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p,t</m:t>
              </m:r>
            </m:sub>
            <m:sup>
              <m:r>
                <w:ins w:id="543" w:author="Melody Shellman" w:date="2021-10-21T14:56:00Z">
                  <w:rPr>
                    <w:rFonts w:ascii="Cambria Math" w:eastAsiaTheme="minorEastAsia" w:hAnsi="Cambria Math"/>
                    <w:color w:val="C00000"/>
                    <w:kern w:val="24"/>
                    <w:sz w:val="26"/>
                    <w:szCs w:val="26"/>
                  </w:rPr>
                  <m:t>Completions</m:t>
                </w:ins>
              </m:r>
              <m:r>
                <w:rPr>
                  <w:rFonts w:ascii="Cambria Math" w:eastAsiaTheme="minorEastAsia" w:hAnsi="Cambria Math"/>
                  <w:color w:val="C00000"/>
                  <w:kern w:val="24"/>
                  <w:sz w:val="26"/>
                  <w:szCs w:val="26"/>
                </w:rPr>
                <m:t>ReuseDeliveries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m:t>
              </m:r>
              <m:r>
                <w:ins w:id="544" w:author="Melody Shellman" w:date="2021-10-20T16:52:00Z">
                  <w:rPr>
                    <w:rFonts w:ascii="Cambria Math" w:eastAsiaTheme="minorEastAsia" w:hAnsi="Cambria Math" w:cs="Times New Roman"/>
                    <w:sz w:val="26"/>
                    <w:szCs w:val="26"/>
                  </w:rPr>
                  <m:t>{P,N,R,S}</m:t>
                </w:ins>
              </m:r>
              <m:r>
                <w:del w:id="545" w:author="Melody Shellman" w:date="2021-10-20T16:52:00Z">
                  <w:rPr>
                    <w:rFonts w:ascii="Cambria Math" w:eastAsiaTheme="minorEastAsia" w:hAnsi="Cambria Math" w:cs="Times New Roman"/>
                    <w:sz w:val="26"/>
                    <w:szCs w:val="26"/>
                  </w:rPr>
                  <m:t>L</m:t>
                </w:del>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l,p,t</m:t>
                  </m:r>
                </m:sub>
                <m:sup>
                  <m:r>
                    <w:rPr>
                      <w:rFonts w:ascii="Cambria Math" w:eastAsiaTheme="minorEastAsia" w:hAnsi="Cambria Math"/>
                      <w:color w:val="C00000"/>
                      <w:kern w:val="24"/>
                      <w:sz w:val="26"/>
                      <w:szCs w:val="26"/>
                    </w:rPr>
                    <m:t>Trucked</m:t>
                  </m:r>
                </m:sup>
              </m:sSubSup>
            </m:e>
          </m:nary>
        </m:oMath>
      </m:oMathPara>
    </w:p>
    <w:p w14:paraId="6E4C603C" w14:textId="77777777" w:rsidR="00C333C3" w:rsidRPr="008041EC" w:rsidRDefault="00C333C3" w:rsidP="00C333C3">
      <w:pPr>
        <w:jc w:val="center"/>
        <w:rPr>
          <w:rFonts w:ascii="Times New Roman" w:eastAsiaTheme="minorEastAsia" w:hAnsi="Times New Roman" w:cs="Times New Roman"/>
          <w:sz w:val="26"/>
          <w:szCs w:val="26"/>
        </w:rPr>
      </w:pPr>
    </w:p>
    <w:p w14:paraId="0314C607" w14:textId="7DD94023"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∀p∈CP,t∈T   </m:t>
          </m:r>
        </m:oMath>
      </m:oMathPara>
    </w:p>
    <w:p w14:paraId="07E47F90" w14:textId="615C2513" w:rsidR="00C333C3" w:rsidRPr="008041EC" w:rsidRDefault="00F4233B" w:rsidP="00C333C3">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k,t</m:t>
              </m:r>
            </m:sub>
            <m:sup>
              <m:r>
                <w:rPr>
                  <w:rFonts w:ascii="Cambria Math" w:eastAsiaTheme="minorEastAsia" w:hAnsi="Cambria Math"/>
                  <w:color w:val="C00000"/>
                  <w:kern w:val="24"/>
                  <w:sz w:val="26"/>
                  <w:szCs w:val="26"/>
                </w:rPr>
                <m:t>DisposalDeliveries</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Piped</m:t>
                  </m:r>
                </m:sup>
              </m:sSubSup>
              <m:r>
                <w:rPr>
                  <w:rFonts w:ascii="Cambria Math" w:hAnsi="Cambria Math" w:cs="Times New Roman"/>
                  <w:sz w:val="26"/>
                  <w:szCs w:val="26"/>
                </w:rPr>
                <m:t>+</m:t>
              </m:r>
              <m:sSubSup>
                <m:sSubSupPr>
                  <m:ctrlPr>
                    <w:rPr>
                      <w:rFonts w:ascii="Cambria Math" w:eastAsiaTheme="minorEastAsia" w:hAnsi="Cambria Math"/>
                      <w:i/>
                      <w:color w:val="C00000"/>
                      <w:kern w:val="24"/>
                      <w:sz w:val="26"/>
                      <w:szCs w:val="26"/>
                    </w:rPr>
                  </m:ctrlPr>
                </m:sSubSupPr>
                <m:e>
                  <m:r>
                    <w:rPr>
                      <w:rFonts w:ascii="Cambria Math" w:eastAsiaTheme="minorEastAsia" w:hAnsi="Cambria Math"/>
                      <w:color w:val="C00000"/>
                      <w:kern w:val="24"/>
                      <w:sz w:val="26"/>
                      <w:szCs w:val="26"/>
                    </w:rPr>
                    <m:t>F</m:t>
                  </m:r>
                </m:e>
                <m:sub>
                  <m:r>
                    <w:rPr>
                      <w:rFonts w:ascii="Cambria Math" w:eastAsiaTheme="minorEastAsia" w:hAnsi="Cambria Math"/>
                      <w:color w:val="C00000"/>
                      <w:kern w:val="24"/>
                      <w:sz w:val="26"/>
                      <w:szCs w:val="26"/>
                    </w:rPr>
                    <m:t>l,k,t</m:t>
                  </m:r>
                </m:sub>
                <m:sup>
                  <m:r>
                    <w:rPr>
                      <w:rFonts w:ascii="Cambria Math" w:eastAsiaTheme="minorEastAsia" w:hAnsi="Cambria Math"/>
                      <w:color w:val="C00000"/>
                      <w:kern w:val="24"/>
                      <w:sz w:val="26"/>
                      <w:szCs w:val="26"/>
                    </w:rPr>
                    <m:t>Trucked</m:t>
                  </m:r>
                </m:sup>
              </m:sSubSup>
            </m:e>
          </m:nary>
        </m:oMath>
      </m:oMathPara>
    </w:p>
    <w:p w14:paraId="63FE7ABF" w14:textId="77777777" w:rsidR="00C333C3" w:rsidRPr="008041EC" w:rsidRDefault="00C333C3" w:rsidP="00C333C3">
      <w:pPr>
        <w:jc w:val="center"/>
        <w:rPr>
          <w:rFonts w:ascii="Times New Roman" w:eastAsiaTheme="minorEastAsia" w:hAnsi="Times New Roman" w:cs="Times New Roman"/>
          <w:sz w:val="26"/>
          <w:szCs w:val="26"/>
        </w:rPr>
      </w:pPr>
    </w:p>
    <w:p w14:paraId="34B7DD82" w14:textId="54B30E25" w:rsidR="00C333C3" w:rsidRPr="008041EC" w:rsidRDefault="00C333C3" w:rsidP="00C333C3">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∀k∈K,t∈T   </m:t>
          </m:r>
        </m:oMath>
      </m:oMathPara>
    </w:p>
    <w:p w14:paraId="1FBAEC06" w14:textId="77777777" w:rsidR="00C333C3" w:rsidRPr="008041EC" w:rsidRDefault="00C333C3" w:rsidP="005D2AB7">
      <w:pPr>
        <w:jc w:val="center"/>
        <w:rPr>
          <w:rFonts w:ascii="Times New Roman" w:eastAsiaTheme="minorEastAsia" w:hAnsi="Times New Roman" w:cs="Times New Roman"/>
          <w:sz w:val="26"/>
          <w:szCs w:val="26"/>
        </w:rPr>
      </w:pPr>
    </w:p>
    <w:p w14:paraId="560525B9" w14:textId="5263F6BB" w:rsidR="0029066A" w:rsidRPr="008041EC" w:rsidDel="00724E28" w:rsidRDefault="00FD75B8" w:rsidP="00FD75B8">
      <w:pPr>
        <w:rPr>
          <w:del w:id="546" w:author="Drouven, Markus G." w:date="2021-11-03T14:54:00Z"/>
          <w:rFonts w:ascii="Times New Roman" w:eastAsiaTheme="minorEastAsia" w:hAnsi="Times New Roman" w:cs="Times New Roman"/>
          <w:sz w:val="26"/>
          <w:szCs w:val="26"/>
          <w:u w:val="single"/>
        </w:rPr>
      </w:pPr>
      <w:del w:id="547" w:author="Drouven, Markus G." w:date="2021-11-03T14:54:00Z">
        <w:r w:rsidRPr="008041EC" w:rsidDel="00724E28">
          <w:rPr>
            <w:rFonts w:ascii="Times New Roman" w:eastAsiaTheme="minorEastAsia" w:hAnsi="Times New Roman" w:cs="Times New Roman"/>
            <w:sz w:val="26"/>
            <w:szCs w:val="26"/>
            <w:u w:val="single"/>
          </w:rPr>
          <w:delText>General Comments</w:delText>
        </w:r>
      </w:del>
    </w:p>
    <w:p w14:paraId="1153161F" w14:textId="131CCB99" w:rsidR="00C263BD" w:rsidRPr="008041EC" w:rsidDel="00724E28" w:rsidRDefault="00FD75B8" w:rsidP="00C263BD">
      <w:pPr>
        <w:pStyle w:val="ListParagraph"/>
        <w:numPr>
          <w:ilvl w:val="0"/>
          <w:numId w:val="1"/>
        </w:numPr>
        <w:rPr>
          <w:del w:id="548" w:author="Drouven, Markus G." w:date="2021-11-03T14:54:00Z"/>
          <w:rFonts w:ascii="Times New Roman" w:eastAsiaTheme="minorEastAsia" w:hAnsi="Times New Roman" w:cs="Times New Roman"/>
          <w:sz w:val="26"/>
          <w:szCs w:val="26"/>
        </w:rPr>
      </w:pPr>
      <w:del w:id="549" w:author="Drouven, Markus G." w:date="2021-11-03T14:54:00Z">
        <w:r w:rsidRPr="008041EC" w:rsidDel="00724E28">
          <w:rPr>
            <w:rFonts w:ascii="Times New Roman" w:eastAsiaTheme="minorEastAsia" w:hAnsi="Times New Roman" w:cs="Times New Roman"/>
            <w:sz w:val="26"/>
            <w:szCs w:val="26"/>
          </w:rPr>
          <w:delText xml:space="preserve">The optimization problem can be </w:delText>
        </w:r>
        <w:r w:rsidR="00C11242" w:rsidRPr="008041EC" w:rsidDel="00724E28">
          <w:rPr>
            <w:rFonts w:ascii="Times New Roman" w:eastAsiaTheme="minorEastAsia" w:hAnsi="Times New Roman" w:cs="Times New Roman"/>
            <w:sz w:val="26"/>
            <w:szCs w:val="26"/>
          </w:rPr>
          <w:delText>enhanced/complicated</w:delText>
        </w:r>
        <w:r w:rsidRPr="008041EC" w:rsidDel="00724E28">
          <w:rPr>
            <w:rFonts w:ascii="Times New Roman" w:eastAsiaTheme="minorEastAsia" w:hAnsi="Times New Roman" w:cs="Times New Roman"/>
            <w:sz w:val="26"/>
            <w:szCs w:val="26"/>
          </w:rPr>
          <w:delText xml:space="preserve"> significantly IF </w:delText>
        </w:r>
        <w:r w:rsidR="00D5729A" w:rsidRPr="008041EC" w:rsidDel="00724E28">
          <w:rPr>
            <w:rFonts w:ascii="Times New Roman" w:eastAsiaTheme="minorEastAsia" w:hAnsi="Times New Roman" w:cs="Times New Roman"/>
            <w:sz w:val="26"/>
            <w:szCs w:val="26"/>
          </w:rPr>
          <w:delText xml:space="preserve">capacity expansion/construction decisions are </w:delText>
        </w:r>
        <w:r w:rsidR="00C11242" w:rsidRPr="008041EC" w:rsidDel="00724E28">
          <w:rPr>
            <w:rFonts w:ascii="Times New Roman" w:eastAsiaTheme="minorEastAsia" w:hAnsi="Times New Roman" w:cs="Times New Roman"/>
            <w:sz w:val="26"/>
            <w:szCs w:val="26"/>
          </w:rPr>
          <w:delText xml:space="preserve">modeled being </w:delText>
        </w:r>
        <w:r w:rsidR="00D5729A" w:rsidRPr="008041EC" w:rsidDel="00724E28">
          <w:rPr>
            <w:rFonts w:ascii="Times New Roman" w:eastAsiaTheme="minorEastAsia" w:hAnsi="Times New Roman" w:cs="Times New Roman"/>
            <w:sz w:val="26"/>
            <w:szCs w:val="26"/>
          </w:rPr>
          <w:delText xml:space="preserve">time dependent, i.e., the program </w:delText>
        </w:r>
        <w:r w:rsidR="00C11242" w:rsidRPr="008041EC" w:rsidDel="00724E28">
          <w:rPr>
            <w:rFonts w:ascii="Times New Roman" w:eastAsiaTheme="minorEastAsia" w:hAnsi="Times New Roman" w:cs="Times New Roman"/>
            <w:sz w:val="26"/>
            <w:szCs w:val="26"/>
          </w:rPr>
          <w:delText xml:space="preserve">not </w:delText>
        </w:r>
        <w:r w:rsidR="00D5729A" w:rsidRPr="008041EC" w:rsidDel="00724E28">
          <w:rPr>
            <w:rFonts w:ascii="Times New Roman" w:eastAsiaTheme="minorEastAsia" w:hAnsi="Times New Roman" w:cs="Times New Roman"/>
            <w:sz w:val="26"/>
            <w:szCs w:val="26"/>
          </w:rPr>
          <w:delText xml:space="preserve">only determines whether a pipeline/storage/disposal facility is built </w:delText>
        </w:r>
        <w:r w:rsidR="00C11242" w:rsidRPr="008041EC" w:rsidDel="00724E28">
          <w:rPr>
            <w:rFonts w:ascii="Times New Roman" w:eastAsiaTheme="minorEastAsia" w:hAnsi="Times New Roman" w:cs="Times New Roman"/>
            <w:sz w:val="26"/>
            <w:szCs w:val="26"/>
          </w:rPr>
          <w:delText xml:space="preserve">but also WHEN </w:delText>
        </w:r>
        <w:r w:rsidR="00D5729A" w:rsidRPr="008041EC" w:rsidDel="00724E28">
          <w:rPr>
            <w:rFonts w:ascii="Times New Roman" w:eastAsiaTheme="minorEastAsia" w:hAnsi="Times New Roman" w:cs="Times New Roman"/>
            <w:sz w:val="26"/>
            <w:szCs w:val="26"/>
          </w:rPr>
          <w:delText xml:space="preserve">that will occur. </w:delText>
        </w:r>
        <w:r w:rsidR="00C11242" w:rsidRPr="008041EC" w:rsidDel="00724E28">
          <w:rPr>
            <w:rFonts w:ascii="Times New Roman" w:eastAsiaTheme="minorEastAsia" w:hAnsi="Times New Roman" w:cs="Times New Roman"/>
            <w:sz w:val="26"/>
            <w:szCs w:val="26"/>
          </w:rPr>
          <w:delText xml:space="preserve">The most promising option would be </w:delText>
        </w:r>
        <w:r w:rsidR="00C263BD" w:rsidRPr="008041EC" w:rsidDel="00724E28">
          <w:rPr>
            <w:rFonts w:ascii="Times New Roman" w:eastAsiaTheme="minorEastAsia" w:hAnsi="Times New Roman" w:cs="Times New Roman"/>
            <w:sz w:val="26"/>
            <w:szCs w:val="26"/>
          </w:rPr>
          <w:delText xml:space="preserve">to solve the time-independent design problem initially and then address the </w:delText>
        </w:r>
        <w:r w:rsidR="00C11242" w:rsidRPr="008041EC" w:rsidDel="00724E28">
          <w:rPr>
            <w:rFonts w:ascii="Times New Roman" w:eastAsiaTheme="minorEastAsia" w:hAnsi="Times New Roman" w:cs="Times New Roman"/>
            <w:sz w:val="26"/>
            <w:szCs w:val="26"/>
          </w:rPr>
          <w:delText xml:space="preserve">time-sensitive </w:delText>
        </w:r>
        <w:r w:rsidR="00C263BD" w:rsidRPr="008041EC" w:rsidDel="00724E28">
          <w:rPr>
            <w:rFonts w:ascii="Times New Roman" w:eastAsiaTheme="minorEastAsia" w:hAnsi="Times New Roman" w:cs="Times New Roman"/>
            <w:sz w:val="26"/>
            <w:szCs w:val="26"/>
          </w:rPr>
          <w:delText xml:space="preserve">planning problem subsequently. </w:delText>
        </w:r>
      </w:del>
    </w:p>
    <w:p w14:paraId="34EDEFC8" w14:textId="0A51E655" w:rsidR="007C1D76" w:rsidRPr="008041EC" w:rsidDel="00724E28" w:rsidRDefault="007C1D76" w:rsidP="00C263BD">
      <w:pPr>
        <w:pStyle w:val="ListParagraph"/>
        <w:numPr>
          <w:ilvl w:val="0"/>
          <w:numId w:val="1"/>
        </w:numPr>
        <w:rPr>
          <w:del w:id="550" w:author="Drouven, Markus G." w:date="2021-11-03T14:54:00Z"/>
          <w:rFonts w:ascii="Times New Roman" w:eastAsiaTheme="minorEastAsia" w:hAnsi="Times New Roman" w:cs="Times New Roman"/>
          <w:sz w:val="26"/>
          <w:szCs w:val="26"/>
        </w:rPr>
      </w:pPr>
      <w:del w:id="551" w:author="Drouven, Markus G." w:date="2021-11-03T14:54:00Z">
        <w:r w:rsidRPr="008041EC" w:rsidDel="00724E28">
          <w:rPr>
            <w:rFonts w:ascii="Times New Roman" w:eastAsiaTheme="minorEastAsia" w:hAnsi="Times New Roman" w:cs="Times New Roman"/>
            <w:sz w:val="26"/>
            <w:szCs w:val="26"/>
          </w:rPr>
          <w:delText xml:space="preserve">At this time the framework is primarily geared towards the design and operation of a </w:delText>
        </w:r>
        <w:r w:rsidRPr="008041EC" w:rsidDel="00724E28">
          <w:rPr>
            <w:rFonts w:ascii="Times New Roman" w:eastAsiaTheme="minorEastAsia" w:hAnsi="Times New Roman" w:cs="Times New Roman"/>
            <w:sz w:val="26"/>
            <w:szCs w:val="26"/>
            <w:u w:val="single"/>
          </w:rPr>
          <w:delText>produced</w:delText>
        </w:r>
        <w:r w:rsidRPr="008041EC" w:rsidDel="00724E28">
          <w:rPr>
            <w:rFonts w:ascii="Times New Roman" w:eastAsiaTheme="minorEastAsia" w:hAnsi="Times New Roman" w:cs="Times New Roman"/>
            <w:sz w:val="26"/>
            <w:szCs w:val="26"/>
          </w:rPr>
          <w:delText xml:space="preserve"> water pipeline network; does the model need to be expanded to consider (complex) </w:delText>
        </w:r>
        <w:r w:rsidRPr="008041EC" w:rsidDel="00724E28">
          <w:rPr>
            <w:rFonts w:ascii="Times New Roman" w:eastAsiaTheme="minorEastAsia" w:hAnsi="Times New Roman" w:cs="Times New Roman"/>
            <w:sz w:val="26"/>
            <w:szCs w:val="26"/>
            <w:u w:val="single"/>
          </w:rPr>
          <w:delText>freshwater</w:delText>
        </w:r>
        <w:r w:rsidRPr="008041EC" w:rsidDel="00724E28">
          <w:rPr>
            <w:rFonts w:ascii="Times New Roman" w:eastAsiaTheme="minorEastAsia" w:hAnsi="Times New Roman" w:cs="Times New Roman"/>
            <w:sz w:val="26"/>
            <w:szCs w:val="26"/>
          </w:rPr>
          <w:delText xml:space="preserve"> pipeline networks too? </w:delText>
        </w:r>
      </w:del>
    </w:p>
    <w:p w14:paraId="7B616184" w14:textId="52B123FC" w:rsidR="00C263BD" w:rsidRPr="008041EC" w:rsidDel="00724E28" w:rsidRDefault="002724A3" w:rsidP="00FD75B8">
      <w:pPr>
        <w:pStyle w:val="ListParagraph"/>
        <w:numPr>
          <w:ilvl w:val="0"/>
          <w:numId w:val="1"/>
        </w:numPr>
        <w:rPr>
          <w:del w:id="552" w:author="Drouven, Markus G." w:date="2021-11-03T14:54:00Z"/>
          <w:rFonts w:ascii="Times New Roman" w:eastAsiaTheme="minorEastAsia" w:hAnsi="Times New Roman" w:cs="Times New Roman"/>
          <w:sz w:val="26"/>
          <w:szCs w:val="26"/>
        </w:rPr>
      </w:pPr>
      <w:del w:id="553" w:author="Drouven, Markus G." w:date="2021-11-03T14:54:00Z">
        <w:r w:rsidRPr="008041EC" w:rsidDel="00724E28">
          <w:rPr>
            <w:rFonts w:ascii="Times New Roman" w:eastAsiaTheme="minorEastAsia" w:hAnsi="Times New Roman" w:cs="Times New Roman"/>
            <w:sz w:val="26"/>
            <w:szCs w:val="26"/>
          </w:rPr>
          <w:delTex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delText>
        </w:r>
      </w:del>
    </w:p>
    <w:p w14:paraId="6E9B62E4" w14:textId="70BE5116" w:rsidR="004B12EC" w:rsidRPr="008041EC" w:rsidDel="00724E28" w:rsidRDefault="004B12EC" w:rsidP="004B12EC">
      <w:pPr>
        <w:rPr>
          <w:del w:id="554" w:author="Drouven, Markus G." w:date="2021-11-03T14:54:00Z"/>
          <w:rFonts w:ascii="Times New Roman" w:eastAsiaTheme="minorEastAsia" w:hAnsi="Times New Roman" w:cs="Times New Roman"/>
          <w:sz w:val="26"/>
          <w:szCs w:val="26"/>
        </w:rPr>
      </w:pPr>
    </w:p>
    <w:p w14:paraId="1F2AE8C6" w14:textId="5054B290" w:rsidR="004B12EC" w:rsidRPr="008041EC" w:rsidDel="00724E28" w:rsidRDefault="004B12EC" w:rsidP="004B12EC">
      <w:pPr>
        <w:rPr>
          <w:del w:id="555" w:author="Drouven, Markus G." w:date="2021-11-03T14:54:00Z"/>
          <w:rFonts w:ascii="Times New Roman" w:eastAsiaTheme="minorEastAsia" w:hAnsi="Times New Roman" w:cs="Times New Roman"/>
          <w:sz w:val="26"/>
          <w:szCs w:val="26"/>
        </w:rPr>
      </w:pPr>
      <w:del w:id="556" w:author="Drouven, Markus G." w:date="2021-11-03T14:54:00Z">
        <w:r w:rsidRPr="008041EC" w:rsidDel="00724E28">
          <w:rPr>
            <w:rFonts w:ascii="Times New Roman" w:eastAsiaTheme="minorEastAsia" w:hAnsi="Times New Roman" w:cs="Times New Roman"/>
            <w:sz w:val="26"/>
            <w:szCs w:val="26"/>
            <w:u w:val="single"/>
          </w:rPr>
          <w:delText>Open Questions</w:delText>
        </w:r>
      </w:del>
    </w:p>
    <w:p w14:paraId="5A42F2C6" w14:textId="16D7E92F" w:rsidR="00E614A4" w:rsidRPr="008041EC" w:rsidDel="00724E28" w:rsidRDefault="00E614A4" w:rsidP="004B12EC">
      <w:pPr>
        <w:pStyle w:val="ListParagraph"/>
        <w:numPr>
          <w:ilvl w:val="0"/>
          <w:numId w:val="2"/>
        </w:numPr>
        <w:rPr>
          <w:del w:id="557" w:author="Drouven, Markus G." w:date="2021-11-03T14:54:00Z"/>
          <w:rFonts w:ascii="Times New Roman" w:eastAsiaTheme="minorEastAsia" w:hAnsi="Times New Roman" w:cs="Times New Roman"/>
          <w:sz w:val="26"/>
          <w:szCs w:val="26"/>
        </w:rPr>
      </w:pPr>
      <w:del w:id="558" w:author="Drouven, Markus G." w:date="2021-11-03T14:54:00Z">
        <w:r w:rsidRPr="008041EC" w:rsidDel="00724E28">
          <w:rPr>
            <w:rFonts w:ascii="Times New Roman" w:eastAsiaTheme="minorEastAsia" w:hAnsi="Times New Roman" w:cs="Times New Roman"/>
            <w:sz w:val="26"/>
            <w:szCs w:val="26"/>
          </w:rPr>
          <w:delText xml:space="preserve">Should we include an “offloading” limits (trucking AND piping) for produced water deliveries (completion pads, storage sites and disposal sites)? This could include treatment bottlenecks at completion sites. </w:delText>
        </w:r>
      </w:del>
    </w:p>
    <w:p w14:paraId="48993E77" w14:textId="0C3273BA" w:rsidR="00990B20" w:rsidRPr="008041EC" w:rsidDel="00724E28" w:rsidRDefault="00990B20" w:rsidP="004B12EC">
      <w:pPr>
        <w:pStyle w:val="ListParagraph"/>
        <w:numPr>
          <w:ilvl w:val="0"/>
          <w:numId w:val="2"/>
        </w:numPr>
        <w:rPr>
          <w:del w:id="559" w:author="Drouven, Markus G." w:date="2021-11-03T14:54:00Z"/>
          <w:rFonts w:ascii="Times New Roman" w:eastAsiaTheme="minorEastAsia" w:hAnsi="Times New Roman" w:cs="Times New Roman"/>
          <w:sz w:val="26"/>
          <w:szCs w:val="26"/>
        </w:rPr>
      </w:pPr>
      <w:del w:id="560" w:author="Drouven, Markus G." w:date="2021-11-03T14:54:00Z">
        <w:r w:rsidRPr="008041EC" w:rsidDel="00724E28">
          <w:rPr>
            <w:rFonts w:ascii="Times New Roman" w:eastAsiaTheme="minorEastAsia" w:hAnsi="Times New Roman" w:cs="Times New Roman"/>
            <w:sz w:val="26"/>
            <w:szCs w:val="26"/>
          </w:rPr>
          <w:delText>Should “storage costs” include a cost term specifically dedicated to treating the water to “clean brine” specification?</w:delText>
        </w:r>
      </w:del>
    </w:p>
    <w:p w14:paraId="0CD85F6C" w14:textId="1F0745B0" w:rsidR="004B12EC" w:rsidRPr="008041EC" w:rsidDel="00724E28" w:rsidRDefault="004B12EC" w:rsidP="004B12EC">
      <w:pPr>
        <w:pStyle w:val="ListParagraph"/>
        <w:numPr>
          <w:ilvl w:val="0"/>
          <w:numId w:val="2"/>
        </w:numPr>
        <w:rPr>
          <w:del w:id="561" w:author="Drouven, Markus G." w:date="2021-11-03T14:54:00Z"/>
          <w:rFonts w:ascii="Times New Roman" w:eastAsiaTheme="minorEastAsia" w:hAnsi="Times New Roman" w:cs="Times New Roman"/>
          <w:sz w:val="26"/>
          <w:szCs w:val="26"/>
        </w:rPr>
      </w:pPr>
      <w:del w:id="562" w:author="Drouven, Markus G." w:date="2021-11-03T14:54:00Z">
        <w:r w:rsidRPr="008041EC" w:rsidDel="00724E28">
          <w:rPr>
            <w:rFonts w:ascii="Times New Roman" w:eastAsiaTheme="minorEastAsia" w:hAnsi="Times New Roman" w:cs="Times New Roman"/>
            <w:sz w:val="26"/>
            <w:szCs w:val="26"/>
          </w:rPr>
          <w:delText xml:space="preserve">Should we develop a water scheduling model in addition to the water management model? Would a scheduling horizon be more suitable for Marcellus and/or DJ operations? Does that conflict with Revonos’ business model? </w:delText>
        </w:r>
      </w:del>
    </w:p>
    <w:p w14:paraId="5C0EB929" w14:textId="3A89F404" w:rsidR="004B12EC" w:rsidRPr="008041EC" w:rsidDel="00724E28" w:rsidRDefault="004B12EC" w:rsidP="004B12EC">
      <w:pPr>
        <w:pStyle w:val="ListParagraph"/>
        <w:numPr>
          <w:ilvl w:val="0"/>
          <w:numId w:val="2"/>
        </w:numPr>
        <w:rPr>
          <w:del w:id="563" w:author="Drouven, Markus G." w:date="2021-11-03T14:54:00Z"/>
          <w:rFonts w:ascii="Times New Roman" w:eastAsiaTheme="minorEastAsia" w:hAnsi="Times New Roman" w:cs="Times New Roman"/>
          <w:sz w:val="26"/>
          <w:szCs w:val="26"/>
        </w:rPr>
      </w:pPr>
      <w:del w:id="564" w:author="Drouven, Markus G." w:date="2021-11-03T14:54:00Z">
        <w:r w:rsidRPr="008041EC" w:rsidDel="00724E28">
          <w:rPr>
            <w:rFonts w:ascii="Times New Roman" w:eastAsiaTheme="minorEastAsia" w:hAnsi="Times New Roman" w:cs="Times New Roman"/>
            <w:sz w:val="26"/>
            <w:szCs w:val="26"/>
          </w:rPr>
          <w:delText>How do we capture the treatment setups in the Permian and the DJ basins? Do we simply assume pad-based treatment pre-frac or central treatment with pad delivery?</w:delText>
        </w:r>
      </w:del>
    </w:p>
    <w:p w14:paraId="037A3BC1" w14:textId="59630AB4" w:rsidR="00D0749D" w:rsidRPr="008041EC" w:rsidDel="00724E28" w:rsidRDefault="00D0749D" w:rsidP="005A3A5F">
      <w:pPr>
        <w:rPr>
          <w:del w:id="565" w:author="Drouven, Markus G." w:date="2021-11-03T14:54:00Z"/>
          <w:rFonts w:ascii="Times New Roman" w:eastAsiaTheme="minorEastAsia" w:hAnsi="Times New Roman" w:cs="Times New Roman"/>
          <w:sz w:val="26"/>
          <w:szCs w:val="26"/>
          <w:u w:val="single"/>
        </w:rPr>
      </w:pPr>
    </w:p>
    <w:p w14:paraId="03675AC5" w14:textId="2693B822" w:rsidR="005A3A5F" w:rsidRPr="008041EC" w:rsidDel="00724E28" w:rsidRDefault="005A3A5F" w:rsidP="005A3A5F">
      <w:pPr>
        <w:rPr>
          <w:del w:id="566" w:author="Drouven, Markus G." w:date="2021-11-03T14:54:00Z"/>
          <w:rFonts w:ascii="Times New Roman" w:eastAsiaTheme="minorEastAsia" w:hAnsi="Times New Roman" w:cs="Times New Roman"/>
          <w:sz w:val="26"/>
          <w:szCs w:val="26"/>
        </w:rPr>
      </w:pPr>
      <w:del w:id="567" w:author="Drouven, Markus G." w:date="2021-11-03T14:54:00Z">
        <w:r w:rsidRPr="008041EC" w:rsidDel="00724E28">
          <w:rPr>
            <w:rFonts w:ascii="Times New Roman" w:eastAsiaTheme="minorEastAsia" w:hAnsi="Times New Roman" w:cs="Times New Roman"/>
            <w:sz w:val="26"/>
            <w:szCs w:val="26"/>
            <w:u w:val="single"/>
          </w:rPr>
          <w:delText>Outstanding Items</w:delText>
        </w:r>
      </w:del>
    </w:p>
    <w:p w14:paraId="25EAA0DF" w14:textId="4011B128" w:rsidR="005A3A5F" w:rsidDel="00724E28" w:rsidRDefault="005A3A5F" w:rsidP="005A3A5F">
      <w:pPr>
        <w:pStyle w:val="ListParagraph"/>
        <w:numPr>
          <w:ilvl w:val="0"/>
          <w:numId w:val="3"/>
        </w:numPr>
        <w:rPr>
          <w:del w:id="568" w:author="Drouven, Markus G." w:date="2021-11-03T14:54:00Z"/>
          <w:rFonts w:ascii="Times New Roman" w:eastAsiaTheme="minorEastAsia" w:hAnsi="Times New Roman" w:cs="Times New Roman"/>
          <w:strike/>
          <w:sz w:val="26"/>
          <w:szCs w:val="26"/>
        </w:rPr>
      </w:pPr>
      <w:del w:id="569" w:author="Drouven, Markus G." w:date="2021-11-03T14:54:00Z">
        <w:r w:rsidRPr="008041EC" w:rsidDel="00724E28">
          <w:rPr>
            <w:rFonts w:ascii="Times New Roman" w:eastAsiaTheme="minorEastAsia" w:hAnsi="Times New Roman" w:cs="Times New Roman"/>
            <w:strike/>
            <w:sz w:val="26"/>
            <w:szCs w:val="26"/>
          </w:rPr>
          <w:delText>Introduce slack variables where necessary or useful (especially: offloading/processing capacity constraints)</w:delText>
        </w:r>
        <w:r w:rsidR="00D0749D" w:rsidRPr="008041EC" w:rsidDel="00724E28">
          <w:rPr>
            <w:rFonts w:ascii="Times New Roman" w:eastAsiaTheme="minorEastAsia" w:hAnsi="Times New Roman" w:cs="Times New Roman"/>
            <w:strike/>
            <w:sz w:val="26"/>
            <w:szCs w:val="26"/>
          </w:rPr>
          <w:delText xml:space="preserve"> </w:delText>
        </w:r>
      </w:del>
    </w:p>
    <w:p w14:paraId="343D9752" w14:textId="01C624A0" w:rsidR="00021B8B" w:rsidDel="00724E28" w:rsidRDefault="00021B8B" w:rsidP="00021B8B">
      <w:pPr>
        <w:rPr>
          <w:del w:id="570" w:author="Drouven, Markus G." w:date="2021-11-03T14:54:00Z"/>
          <w:rFonts w:ascii="Times New Roman" w:eastAsiaTheme="minorEastAsia" w:hAnsi="Times New Roman" w:cs="Times New Roman"/>
          <w:strike/>
          <w:sz w:val="26"/>
          <w:szCs w:val="26"/>
        </w:rPr>
      </w:pPr>
    </w:p>
    <w:p w14:paraId="71E130A5" w14:textId="334A3D2A" w:rsidR="00021B8B" w:rsidRDefault="00021B8B" w:rsidP="00021B8B">
      <w:pPr>
        <w:rPr>
          <w:rFonts w:ascii="Times New Roman" w:hAnsi="Times New Roman" w:cs="Times New Roman"/>
          <w:bCs/>
          <w:sz w:val="26"/>
          <w:szCs w:val="26"/>
          <w:u w:val="single"/>
        </w:rPr>
      </w:pPr>
      <w:r>
        <w:rPr>
          <w:rFonts w:ascii="Times New Roman" w:hAnsi="Times New Roman" w:cs="Times New Roman"/>
          <w:bCs/>
          <w:sz w:val="26"/>
          <w:szCs w:val="26"/>
          <w:u w:val="single"/>
        </w:rPr>
        <w:t>Terminology</w:t>
      </w:r>
    </w:p>
    <w:p w14:paraId="3B1DC962" w14:textId="30E72F5D" w:rsidR="003E5E53" w:rsidRPr="003E5E53" w:rsidRDefault="003E5E53">
      <w:pPr>
        <w:rPr>
          <w:ins w:id="571" w:author="Melody Shellman" w:date="2021-10-21T09:32:00Z"/>
          <w:rFonts w:ascii="Times New Roman" w:hAnsi="Times New Roman" w:cs="Times New Roman"/>
          <w:b/>
          <w:bCs/>
          <w:sz w:val="26"/>
          <w:szCs w:val="26"/>
        </w:rPr>
        <w:pPrChange w:id="572" w:author="Melody Shellman" w:date="2021-10-21T09:32:00Z">
          <w:pPr>
            <w:pStyle w:val="CommentText"/>
          </w:pPr>
        </w:pPrChange>
      </w:pPr>
      <w:ins w:id="573" w:author="Melody Shellman" w:date="2021-10-21T09:32:00Z">
        <w:r>
          <w:rPr>
            <w:rFonts w:ascii="Times New Roman" w:hAnsi="Times New Roman" w:cs="Times New Roman"/>
            <w:b/>
            <w:sz w:val="26"/>
            <w:szCs w:val="26"/>
          </w:rPr>
          <w:lastRenderedPageBreak/>
          <w:t xml:space="preserve">Beneficial </w:t>
        </w:r>
        <w:r w:rsidRPr="00021B8B">
          <w:rPr>
            <w:rFonts w:ascii="Times New Roman" w:hAnsi="Times New Roman" w:cs="Times New Roman"/>
            <w:b/>
            <w:sz w:val="26"/>
            <w:szCs w:val="26"/>
          </w:rPr>
          <w:t>Reuse</w:t>
        </w:r>
        <w:r>
          <w:rPr>
            <w:rFonts w:ascii="Times New Roman" w:hAnsi="Times New Roman" w:cs="Times New Roman"/>
            <w:b/>
            <w:sz w:val="26"/>
            <w:szCs w:val="26"/>
          </w:rPr>
          <w:t xml:space="preserve"> Options</w:t>
        </w:r>
        <w:r w:rsidRPr="00021B8B">
          <w:rPr>
            <w:rFonts w:ascii="Times New Roman" w:hAnsi="Times New Roman" w:cs="Times New Roman"/>
            <w:b/>
            <w:sz w:val="26"/>
            <w:szCs w:val="26"/>
          </w:rPr>
          <w:t>:</w:t>
        </w:r>
        <w:r>
          <w:rPr>
            <w:rFonts w:ascii="Times New Roman" w:hAnsi="Times New Roman" w:cs="Times New Roman"/>
            <w:bCs/>
            <w:sz w:val="26"/>
            <w:szCs w:val="26"/>
          </w:rPr>
          <w:t xml:space="preserve"> This term refers to</w:t>
        </w:r>
        <w:r w:rsidRPr="00021B8B">
          <w:rPr>
            <w:rFonts w:ascii="Times New Roman" w:hAnsi="Times New Roman" w:cs="Times New Roman"/>
            <w:bCs/>
            <w:sz w:val="26"/>
            <w:szCs w:val="26"/>
          </w:rPr>
          <w:t xml:space="preserve"> </w:t>
        </w:r>
      </w:ins>
      <w:ins w:id="574" w:author="Melody Shellman" w:date="2021-10-21T09:33:00Z">
        <w:r>
          <w:rPr>
            <w:rFonts w:ascii="Times New Roman" w:hAnsi="Times New Roman" w:cs="Times New Roman"/>
            <w:bCs/>
            <w:sz w:val="26"/>
            <w:szCs w:val="26"/>
          </w:rPr>
          <w:t xml:space="preserve">the reuse of water at </w:t>
        </w:r>
      </w:ins>
      <w:ins w:id="575" w:author="Melody Shellman" w:date="2021-10-21T09:32:00Z">
        <w:r w:rsidRPr="00021B8B">
          <w:rPr>
            <w:rFonts w:ascii="Times New Roman" w:hAnsi="Times New Roman" w:cs="Times New Roman"/>
            <w:bCs/>
            <w:sz w:val="26"/>
            <w:szCs w:val="26"/>
          </w:rPr>
          <w:t>mining facilities, farms, etc.</w:t>
        </w:r>
        <w:r w:rsidRPr="00021B8B">
          <w:rPr>
            <w:rFonts w:ascii="Times New Roman" w:hAnsi="Times New Roman" w:cs="Times New Roman"/>
            <w:b/>
            <w:bCs/>
            <w:sz w:val="26"/>
            <w:szCs w:val="26"/>
          </w:rPr>
          <w:tab/>
        </w:r>
      </w:ins>
    </w:p>
    <w:p w14:paraId="3CA5D493" w14:textId="4E807CE2" w:rsidR="00E20EC6" w:rsidRDefault="00E20EC6" w:rsidP="00E20EC6">
      <w:pPr>
        <w:pStyle w:val="CommentText"/>
        <w:rPr>
          <w:ins w:id="576" w:author="Melody Shellman" w:date="2021-10-21T09:32:00Z"/>
          <w:rFonts w:ascii="Times New Roman" w:hAnsi="Times New Roman" w:cs="Times New Roman"/>
          <w:bCs/>
          <w:sz w:val="26"/>
          <w:szCs w:val="26"/>
        </w:rPr>
      </w:pPr>
      <w:r w:rsidRPr="0045776A">
        <w:rPr>
          <w:rFonts w:ascii="Times New Roman" w:hAnsi="Times New Roman" w:cs="Times New Roman"/>
          <w:b/>
          <w:sz w:val="26"/>
          <w:szCs w:val="26"/>
        </w:rPr>
        <w:t xml:space="preserve">Completions </w:t>
      </w:r>
      <w:r w:rsidR="00604C3C">
        <w:rPr>
          <w:rFonts w:ascii="Times New Roman" w:hAnsi="Times New Roman" w:cs="Times New Roman"/>
          <w:b/>
          <w:sz w:val="26"/>
          <w:szCs w:val="26"/>
        </w:rPr>
        <w:t>D</w:t>
      </w:r>
      <w:r w:rsidRPr="0045776A">
        <w:rPr>
          <w:rFonts w:ascii="Times New Roman" w:hAnsi="Times New Roman" w:cs="Times New Roman"/>
          <w:b/>
          <w:sz w:val="26"/>
          <w:szCs w:val="26"/>
        </w:rPr>
        <w:t>emand:</w:t>
      </w:r>
      <w:r w:rsidRPr="00CE5E0B">
        <w:rPr>
          <w:rFonts w:ascii="Times New Roman" w:hAnsi="Times New Roman" w:cs="Times New Roman"/>
          <w:bCs/>
          <w:sz w:val="26"/>
          <w:szCs w:val="26"/>
        </w:rPr>
        <w:t xml:space="preserve"> </w:t>
      </w:r>
      <w:ins w:id="577" w:author="Melody Shellman" w:date="2021-10-21T09:35:00Z">
        <w:r w:rsidR="00EF55BA">
          <w:rPr>
            <w:rFonts w:ascii="Times New Roman" w:hAnsi="Times New Roman" w:cs="Times New Roman"/>
            <w:bCs/>
            <w:sz w:val="26"/>
            <w:szCs w:val="26"/>
          </w:rPr>
          <w:t>D</w:t>
        </w:r>
      </w:ins>
      <w:del w:id="578" w:author="Melody Shellman" w:date="2021-10-21T09:35:00Z">
        <w:r w:rsidRPr="00CE5E0B" w:rsidDel="00EF55BA">
          <w:rPr>
            <w:rFonts w:ascii="Times New Roman" w:hAnsi="Times New Roman" w:cs="Times New Roman"/>
            <w:bCs/>
            <w:sz w:val="26"/>
            <w:szCs w:val="26"/>
          </w:rPr>
          <w:delText>Completions demand</w:delText>
        </w:r>
        <w:r w:rsidDel="00EF55BA">
          <w:rPr>
            <w:rFonts w:ascii="Times New Roman" w:hAnsi="Times New Roman" w:cs="Times New Roman"/>
            <w:bCs/>
            <w:sz w:val="26"/>
            <w:szCs w:val="26"/>
          </w:rPr>
          <w:delText xml:space="preserve"> is water d</w:delText>
        </w:r>
      </w:del>
      <w:r>
        <w:rPr>
          <w:rFonts w:ascii="Times New Roman" w:hAnsi="Times New Roman" w:cs="Times New Roman"/>
          <w:bCs/>
          <w:sz w:val="26"/>
          <w:szCs w:val="26"/>
        </w:rPr>
        <w:t xml:space="preserve">emand set by </w:t>
      </w:r>
      <w:del w:id="579" w:author="Drouven, Markus G." w:date="2021-11-03T14:52:00Z">
        <w:r w:rsidDel="007318FF">
          <w:rPr>
            <w:rFonts w:ascii="Times New Roman" w:hAnsi="Times New Roman" w:cs="Times New Roman"/>
            <w:bCs/>
            <w:sz w:val="26"/>
            <w:szCs w:val="26"/>
          </w:rPr>
          <w:delText>completion</w:delText>
        </w:r>
      </w:del>
      <w:ins w:id="580" w:author="Drouven, Markus G." w:date="2021-11-03T14:52:00Z">
        <w:r w:rsidR="007318FF">
          <w:rPr>
            <w:rFonts w:ascii="Times New Roman" w:hAnsi="Times New Roman" w:cs="Times New Roman"/>
            <w:bCs/>
            <w:sz w:val="26"/>
            <w:szCs w:val="26"/>
          </w:rPr>
          <w:t>completions</w:t>
        </w:r>
      </w:ins>
      <w:r>
        <w:rPr>
          <w:rFonts w:ascii="Times New Roman" w:hAnsi="Times New Roman" w:cs="Times New Roman"/>
          <w:bCs/>
          <w:sz w:val="26"/>
          <w:szCs w:val="26"/>
        </w:rPr>
        <w:t xml:space="preserve"> pads. </w:t>
      </w:r>
      <w:r w:rsidRPr="00CE5E0B">
        <w:rPr>
          <w:rFonts w:ascii="Times New Roman" w:hAnsi="Times New Roman" w:cs="Times New Roman"/>
          <w:bCs/>
          <w:sz w:val="26"/>
          <w:szCs w:val="26"/>
        </w:rPr>
        <w:t xml:space="preserve"> </w:t>
      </w:r>
      <w:r>
        <w:rPr>
          <w:rFonts w:ascii="Times New Roman" w:hAnsi="Times New Roman" w:cs="Times New Roman"/>
          <w:bCs/>
          <w:sz w:val="26"/>
          <w:szCs w:val="26"/>
        </w:rPr>
        <w:t xml:space="preserve">This demand </w:t>
      </w:r>
      <w:r w:rsidRPr="00CE5E0B">
        <w:rPr>
          <w:rFonts w:ascii="Times New Roman" w:hAnsi="Times New Roman" w:cs="Times New Roman"/>
          <w:bCs/>
          <w:sz w:val="26"/>
          <w:szCs w:val="26"/>
        </w:rPr>
        <w:t xml:space="preserve">can be met by produced water, treated water, or freshwater. </w:t>
      </w:r>
    </w:p>
    <w:p w14:paraId="296E9A3A" w14:textId="6C0BAE5E" w:rsidR="003E5E53" w:rsidRDefault="003E5E53" w:rsidP="003E5E53">
      <w:pPr>
        <w:rPr>
          <w:ins w:id="581" w:author="Melody Shellman" w:date="2021-10-21T09:32:00Z"/>
          <w:rFonts w:ascii="Times New Roman" w:hAnsi="Times New Roman" w:cs="Times New Roman"/>
          <w:bCs/>
          <w:sz w:val="26"/>
          <w:szCs w:val="26"/>
        </w:rPr>
      </w:pPr>
      <w:ins w:id="582" w:author="Melody Shellman" w:date="2021-10-21T09:32:00Z">
        <w:r>
          <w:rPr>
            <w:rFonts w:ascii="Times New Roman" w:hAnsi="Times New Roman" w:cs="Times New Roman"/>
            <w:b/>
            <w:bCs/>
            <w:sz w:val="26"/>
            <w:szCs w:val="26"/>
          </w:rPr>
          <w:t xml:space="preserve">Completions Reuse Water: </w:t>
        </w:r>
      </w:ins>
      <w:ins w:id="583" w:author="Melody Shellman" w:date="2021-10-21T09:35:00Z">
        <w:r w:rsidR="00EF55BA">
          <w:rPr>
            <w:rFonts w:ascii="Times New Roman" w:hAnsi="Times New Roman" w:cs="Times New Roman"/>
            <w:sz w:val="26"/>
            <w:szCs w:val="26"/>
          </w:rPr>
          <w:t>W</w:t>
        </w:r>
      </w:ins>
      <w:ins w:id="584" w:author="Melody Shellman" w:date="2021-10-21T09:32:00Z">
        <w:r w:rsidRPr="00021B8B">
          <w:rPr>
            <w:rFonts w:ascii="Times New Roman" w:hAnsi="Times New Roman" w:cs="Times New Roman"/>
            <w:sz w:val="26"/>
            <w:szCs w:val="26"/>
          </w:rPr>
          <w:t xml:space="preserve">ater </w:t>
        </w:r>
        <w:r>
          <w:rPr>
            <w:rFonts w:ascii="Times New Roman" w:hAnsi="Times New Roman" w:cs="Times New Roman"/>
            <w:sz w:val="26"/>
            <w:szCs w:val="26"/>
          </w:rPr>
          <w:t>that meets demand at</w:t>
        </w:r>
        <w:r w:rsidRPr="00021B8B">
          <w:rPr>
            <w:rFonts w:ascii="Times New Roman" w:hAnsi="Times New Roman" w:cs="Times New Roman"/>
            <w:sz w:val="26"/>
            <w:szCs w:val="26"/>
          </w:rPr>
          <w:t xml:space="preserve"> </w:t>
        </w:r>
        <w:r>
          <w:rPr>
            <w:rFonts w:ascii="Times New Roman" w:hAnsi="Times New Roman" w:cs="Times New Roman"/>
            <w:sz w:val="26"/>
            <w:szCs w:val="26"/>
          </w:rPr>
          <w:t>a</w:t>
        </w:r>
        <w:r w:rsidRPr="00021B8B">
          <w:rPr>
            <w:rFonts w:ascii="Times New Roman" w:hAnsi="Times New Roman" w:cs="Times New Roman"/>
            <w:sz w:val="26"/>
            <w:szCs w:val="26"/>
          </w:rPr>
          <w:t xml:space="preserve"> </w:t>
        </w:r>
        <w:del w:id="585" w:author="Drouven, Markus G." w:date="2021-11-03T14:52:00Z">
          <w:r w:rsidRPr="00021B8B" w:rsidDel="007318FF">
            <w:rPr>
              <w:rFonts w:ascii="Times New Roman" w:hAnsi="Times New Roman" w:cs="Times New Roman"/>
              <w:sz w:val="26"/>
              <w:szCs w:val="26"/>
            </w:rPr>
            <w:delText>completion</w:delText>
          </w:r>
        </w:del>
      </w:ins>
      <w:ins w:id="586" w:author="Drouven, Markus G." w:date="2021-11-03T14:52:00Z">
        <w:r w:rsidR="007318FF">
          <w:rPr>
            <w:rFonts w:ascii="Times New Roman" w:hAnsi="Times New Roman" w:cs="Times New Roman"/>
            <w:sz w:val="26"/>
            <w:szCs w:val="26"/>
          </w:rPr>
          <w:t>completions</w:t>
        </w:r>
      </w:ins>
      <w:ins w:id="587" w:author="Melody Shellman" w:date="2021-10-21T09:32:00Z">
        <w:r w:rsidRPr="00021B8B">
          <w:rPr>
            <w:rFonts w:ascii="Times New Roman" w:hAnsi="Times New Roman" w:cs="Times New Roman"/>
            <w:sz w:val="26"/>
            <w:szCs w:val="26"/>
          </w:rPr>
          <w:t xml:space="preserve"> site</w:t>
        </w:r>
      </w:ins>
      <w:ins w:id="588" w:author="Melody Shellman" w:date="2021-10-21T09:34:00Z">
        <w:r>
          <w:rPr>
            <w:rFonts w:ascii="Times New Roman" w:hAnsi="Times New Roman" w:cs="Times New Roman"/>
            <w:sz w:val="26"/>
            <w:szCs w:val="26"/>
          </w:rPr>
          <w:t>. This does not include</w:t>
        </w:r>
      </w:ins>
      <w:ins w:id="589" w:author="Melody Shellman" w:date="2021-10-21T09:32:00Z">
        <w:r w:rsidRPr="00021B8B">
          <w:rPr>
            <w:rFonts w:ascii="Times New Roman" w:hAnsi="Times New Roman" w:cs="Times New Roman"/>
            <w:sz w:val="26"/>
            <w:szCs w:val="26"/>
          </w:rPr>
          <w:t xml:space="preserve"> freshwater</w:t>
        </w:r>
      </w:ins>
      <w:ins w:id="590" w:author="Melody Shellman" w:date="2021-10-21T09:34:00Z">
        <w:r>
          <w:rPr>
            <w:rFonts w:ascii="Times New Roman" w:hAnsi="Times New Roman" w:cs="Times New Roman"/>
            <w:sz w:val="26"/>
            <w:szCs w:val="26"/>
          </w:rPr>
          <w:t xml:space="preserve"> or </w:t>
        </w:r>
      </w:ins>
      <w:ins w:id="591" w:author="Melody Shellman" w:date="2021-10-21T09:32:00Z">
        <w:r>
          <w:rPr>
            <w:rFonts w:ascii="Times New Roman" w:hAnsi="Times New Roman" w:cs="Times New Roman"/>
            <w:sz w:val="26"/>
            <w:szCs w:val="26"/>
          </w:rPr>
          <w:t xml:space="preserve">water for beneficial reuse. </w:t>
        </w:r>
      </w:ins>
    </w:p>
    <w:p w14:paraId="4CE28755" w14:textId="2977C07B" w:rsidR="003E5E53" w:rsidDel="00724E28" w:rsidRDefault="003E5E53" w:rsidP="00E20EC6">
      <w:pPr>
        <w:pStyle w:val="CommentText"/>
        <w:rPr>
          <w:del w:id="592" w:author="Drouven, Markus G." w:date="2021-11-03T14:54:00Z"/>
          <w:rFonts w:ascii="Times New Roman" w:hAnsi="Times New Roman" w:cs="Times New Roman"/>
          <w:bCs/>
          <w:sz w:val="26"/>
          <w:szCs w:val="26"/>
        </w:rPr>
      </w:pPr>
    </w:p>
    <w:p w14:paraId="723B9D2E" w14:textId="2EDA1058" w:rsidR="00E20EC6" w:rsidRPr="00E20EC6" w:rsidRDefault="00E20EC6" w:rsidP="00E20EC6">
      <w:pPr>
        <w:rPr>
          <w:rFonts w:ascii="Times New Roman" w:hAnsi="Times New Roman" w:cs="Times New Roman"/>
          <w:bCs/>
          <w:sz w:val="26"/>
          <w:szCs w:val="26"/>
        </w:rPr>
      </w:pPr>
      <w:r w:rsidRPr="00021B8B">
        <w:rPr>
          <w:rFonts w:ascii="Times New Roman" w:hAnsi="Times New Roman" w:cs="Times New Roman"/>
          <w:b/>
          <w:sz w:val="26"/>
          <w:szCs w:val="26"/>
        </w:rPr>
        <w:t>Network Nodes:</w:t>
      </w:r>
      <w:r>
        <w:rPr>
          <w:rFonts w:ascii="Times New Roman" w:hAnsi="Times New Roman" w:cs="Times New Roman"/>
          <w:bCs/>
          <w:sz w:val="26"/>
          <w:szCs w:val="26"/>
        </w:rPr>
        <w:t xml:space="preserve"> </w:t>
      </w:r>
      <w:r w:rsidRPr="00021B8B">
        <w:rPr>
          <w:rFonts w:ascii="Times New Roman" w:hAnsi="Times New Roman" w:cs="Times New Roman"/>
          <w:bCs/>
          <w:sz w:val="26"/>
          <w:szCs w:val="26"/>
        </w:rPr>
        <w:t xml:space="preserve">These are </w:t>
      </w:r>
      <w:r>
        <w:rPr>
          <w:rFonts w:ascii="Times New Roman" w:hAnsi="Times New Roman" w:cs="Times New Roman"/>
          <w:bCs/>
          <w:sz w:val="26"/>
          <w:szCs w:val="26"/>
        </w:rPr>
        <w:t>branch</w:t>
      </w:r>
      <w:r w:rsidRPr="00021B8B">
        <w:rPr>
          <w:rFonts w:ascii="Times New Roman" w:hAnsi="Times New Roman" w:cs="Times New Roman"/>
          <w:bCs/>
          <w:sz w:val="26"/>
          <w:szCs w:val="26"/>
        </w:rPr>
        <w:t xml:space="preserve"> points for pipelines only. </w:t>
      </w:r>
      <w:r>
        <w:rPr>
          <w:rFonts w:ascii="Times New Roman" w:hAnsi="Times New Roman" w:cs="Times New Roman"/>
          <w:bCs/>
          <w:sz w:val="26"/>
          <w:szCs w:val="26"/>
        </w:rPr>
        <w:t>Note: w</w:t>
      </w:r>
      <w:r w:rsidRPr="00021B8B">
        <w:rPr>
          <w:rFonts w:ascii="Times New Roman" w:hAnsi="Times New Roman" w:cs="Times New Roman"/>
          <w:bCs/>
          <w:sz w:val="26"/>
          <w:szCs w:val="26"/>
        </w:rPr>
        <w:t xml:space="preserve">ell pads are </w:t>
      </w:r>
      <w:r>
        <w:rPr>
          <w:rFonts w:ascii="Times New Roman" w:hAnsi="Times New Roman" w:cs="Times New Roman"/>
          <w:bCs/>
          <w:sz w:val="26"/>
          <w:szCs w:val="26"/>
        </w:rPr>
        <w:t>not</w:t>
      </w:r>
      <w:r w:rsidRPr="00021B8B">
        <w:rPr>
          <w:rFonts w:ascii="Times New Roman" w:hAnsi="Times New Roman" w:cs="Times New Roman"/>
          <w:bCs/>
          <w:sz w:val="26"/>
          <w:szCs w:val="26"/>
        </w:rPr>
        <w:t xml:space="preserve"> a subset of </w:t>
      </w:r>
      <w:r>
        <w:rPr>
          <w:rFonts w:ascii="Times New Roman" w:hAnsi="Times New Roman" w:cs="Times New Roman"/>
          <w:bCs/>
          <w:sz w:val="26"/>
          <w:szCs w:val="26"/>
        </w:rPr>
        <w:t>network</w:t>
      </w:r>
      <w:r w:rsidRPr="00021B8B">
        <w:rPr>
          <w:rFonts w:ascii="Times New Roman" w:hAnsi="Times New Roman" w:cs="Times New Roman"/>
          <w:bCs/>
          <w:sz w:val="26"/>
          <w:szCs w:val="26"/>
        </w:rPr>
        <w:t xml:space="preserve"> nodes.</w:t>
      </w:r>
    </w:p>
    <w:p w14:paraId="01CB615B" w14:textId="7E8C59B2" w:rsidR="00A8577B" w:rsidDel="003E5E53" w:rsidRDefault="00021B8B" w:rsidP="00021B8B">
      <w:pPr>
        <w:rPr>
          <w:del w:id="593" w:author="Melody Shellman" w:date="2021-10-21T09:32:00Z"/>
          <w:rFonts w:ascii="Times New Roman" w:hAnsi="Times New Roman" w:cs="Times New Roman"/>
          <w:b/>
          <w:bCs/>
          <w:sz w:val="26"/>
          <w:szCs w:val="26"/>
        </w:rPr>
      </w:pPr>
      <w:del w:id="594" w:author="Melody Shellman" w:date="2021-10-21T09:32:00Z">
        <w:r w:rsidRPr="00021B8B" w:rsidDel="003E5E53">
          <w:rPr>
            <w:rFonts w:ascii="Times New Roman" w:hAnsi="Times New Roman" w:cs="Times New Roman"/>
            <w:b/>
            <w:sz w:val="26"/>
            <w:szCs w:val="26"/>
          </w:rPr>
          <w:delText>Reuse</w:delText>
        </w:r>
        <w:r w:rsidR="00A123F3" w:rsidDel="003E5E53">
          <w:rPr>
            <w:rFonts w:ascii="Times New Roman" w:hAnsi="Times New Roman" w:cs="Times New Roman"/>
            <w:b/>
            <w:sz w:val="26"/>
            <w:szCs w:val="26"/>
          </w:rPr>
          <w:delText xml:space="preserve"> Options</w:delText>
        </w:r>
        <w:r w:rsidRPr="00021B8B" w:rsidDel="003E5E53">
          <w:rPr>
            <w:rFonts w:ascii="Times New Roman" w:hAnsi="Times New Roman" w:cs="Times New Roman"/>
            <w:b/>
            <w:sz w:val="26"/>
            <w:szCs w:val="26"/>
          </w:rPr>
          <w:delText>:</w:delText>
        </w:r>
        <w:r w:rsidDel="003E5E53">
          <w:rPr>
            <w:rFonts w:ascii="Times New Roman" w:hAnsi="Times New Roman" w:cs="Times New Roman"/>
            <w:bCs/>
            <w:sz w:val="26"/>
            <w:szCs w:val="26"/>
          </w:rPr>
          <w:delText xml:space="preserve"> </w:delText>
        </w:r>
        <w:r w:rsidR="00BD3B34" w:rsidDel="003E5E53">
          <w:rPr>
            <w:rFonts w:ascii="Times New Roman" w:hAnsi="Times New Roman" w:cs="Times New Roman"/>
            <w:bCs/>
            <w:sz w:val="26"/>
            <w:szCs w:val="26"/>
          </w:rPr>
          <w:delText>This term refers to</w:delText>
        </w:r>
        <w:r w:rsidRPr="00021B8B" w:rsidDel="003E5E53">
          <w:rPr>
            <w:rFonts w:ascii="Times New Roman" w:hAnsi="Times New Roman" w:cs="Times New Roman"/>
            <w:bCs/>
            <w:sz w:val="26"/>
            <w:szCs w:val="26"/>
          </w:rPr>
          <w:delText xml:space="preserve"> “beneficial reuse” of produced water. These can be mining facilities, farms, etc.</w:delText>
        </w:r>
        <w:r w:rsidRPr="00021B8B" w:rsidDel="003E5E53">
          <w:rPr>
            <w:rFonts w:ascii="Times New Roman" w:hAnsi="Times New Roman" w:cs="Times New Roman"/>
            <w:b/>
            <w:bCs/>
            <w:sz w:val="26"/>
            <w:szCs w:val="26"/>
          </w:rPr>
          <w:tab/>
        </w:r>
      </w:del>
    </w:p>
    <w:p w14:paraId="67141C81" w14:textId="48C4A1B4" w:rsidR="00021B8B" w:rsidDel="003E5E53" w:rsidRDefault="00A8577B" w:rsidP="00021B8B">
      <w:pPr>
        <w:rPr>
          <w:del w:id="595" w:author="Melody Shellman" w:date="2021-10-21T09:32:00Z"/>
          <w:rFonts w:ascii="Times New Roman" w:hAnsi="Times New Roman" w:cs="Times New Roman"/>
          <w:bCs/>
          <w:sz w:val="26"/>
          <w:szCs w:val="26"/>
        </w:rPr>
      </w:pPr>
      <w:del w:id="596" w:author="Melody Shellman" w:date="2021-10-21T09:32:00Z">
        <w:r w:rsidDel="003E5E53">
          <w:rPr>
            <w:rFonts w:ascii="Times New Roman" w:hAnsi="Times New Roman" w:cs="Times New Roman"/>
            <w:b/>
            <w:bCs/>
            <w:sz w:val="26"/>
            <w:szCs w:val="26"/>
          </w:rPr>
          <w:delText xml:space="preserve">Reused Water: </w:delText>
        </w:r>
        <w:r w:rsidR="00CE5E0B" w:rsidRPr="00CE5E0B" w:rsidDel="003E5E53">
          <w:rPr>
            <w:rFonts w:ascii="Times New Roman" w:hAnsi="Times New Roman" w:cs="Times New Roman"/>
            <w:sz w:val="26"/>
            <w:szCs w:val="26"/>
          </w:rPr>
          <w:delText xml:space="preserve">In this model, </w:delText>
        </w:r>
        <w:r w:rsidR="00CE5E0B" w:rsidDel="003E5E53">
          <w:rPr>
            <w:rFonts w:ascii="Times New Roman" w:hAnsi="Times New Roman" w:cs="Times New Roman"/>
            <w:sz w:val="26"/>
            <w:szCs w:val="26"/>
          </w:rPr>
          <w:delText>r</w:delText>
        </w:r>
        <w:r w:rsidR="00021B8B" w:rsidRPr="00021B8B" w:rsidDel="003E5E53">
          <w:rPr>
            <w:rFonts w:ascii="Times New Roman" w:hAnsi="Times New Roman" w:cs="Times New Roman"/>
            <w:sz w:val="26"/>
            <w:szCs w:val="26"/>
          </w:rPr>
          <w:delText xml:space="preserve">eused water is water </w:delText>
        </w:r>
        <w:r w:rsidR="00D33128" w:rsidDel="003E5E53">
          <w:rPr>
            <w:rFonts w:ascii="Times New Roman" w:hAnsi="Times New Roman" w:cs="Times New Roman"/>
            <w:sz w:val="26"/>
            <w:szCs w:val="26"/>
          </w:rPr>
          <w:delText>that meets demand at</w:delText>
        </w:r>
        <w:r w:rsidR="00021B8B" w:rsidRPr="00021B8B" w:rsidDel="003E5E53">
          <w:rPr>
            <w:rFonts w:ascii="Times New Roman" w:hAnsi="Times New Roman" w:cs="Times New Roman"/>
            <w:sz w:val="26"/>
            <w:szCs w:val="26"/>
          </w:rPr>
          <w:delText xml:space="preserve"> </w:delText>
        </w:r>
        <w:r w:rsidR="00CE5E0B" w:rsidDel="003E5E53">
          <w:rPr>
            <w:rFonts w:ascii="Times New Roman" w:hAnsi="Times New Roman" w:cs="Times New Roman"/>
            <w:sz w:val="26"/>
            <w:szCs w:val="26"/>
          </w:rPr>
          <w:delText>a</w:delText>
        </w:r>
        <w:r w:rsidR="00021B8B" w:rsidRPr="00021B8B" w:rsidDel="003E5E53">
          <w:rPr>
            <w:rFonts w:ascii="Times New Roman" w:hAnsi="Times New Roman" w:cs="Times New Roman"/>
            <w:sz w:val="26"/>
            <w:szCs w:val="26"/>
          </w:rPr>
          <w:delText xml:space="preserve"> completion site, excluding freshwater</w:delText>
        </w:r>
        <w:r w:rsidR="000D6347" w:rsidDel="003E5E53">
          <w:rPr>
            <w:rFonts w:ascii="Times New Roman" w:hAnsi="Times New Roman" w:cs="Times New Roman"/>
            <w:sz w:val="26"/>
            <w:szCs w:val="26"/>
          </w:rPr>
          <w:delText xml:space="preserve">. </w:delText>
        </w:r>
      </w:del>
    </w:p>
    <w:p w14:paraId="2E18349C" w14:textId="41F51C2D" w:rsidR="00DA735C" w:rsidRDefault="00021B8B" w:rsidP="00DA735C">
      <w:pPr>
        <w:pStyle w:val="CommentText"/>
        <w:rPr>
          <w:rFonts w:ascii="Times New Roman" w:hAnsi="Times New Roman" w:cs="Times New Roman"/>
          <w:b/>
          <w:sz w:val="26"/>
          <w:szCs w:val="26"/>
        </w:rPr>
      </w:pPr>
      <w:r w:rsidRPr="00021B8B">
        <w:rPr>
          <w:rFonts w:ascii="Times New Roman" w:hAnsi="Times New Roman" w:cs="Times New Roman"/>
          <w:b/>
          <w:sz w:val="26"/>
          <w:szCs w:val="26"/>
        </w:rPr>
        <w:t>[t]:</w:t>
      </w:r>
      <w:r>
        <w:rPr>
          <w:rFonts w:ascii="Times New Roman" w:hAnsi="Times New Roman" w:cs="Times New Roman"/>
          <w:bCs/>
          <w:sz w:val="26"/>
          <w:szCs w:val="26"/>
        </w:rPr>
        <w:t xml:space="preserve"> </w:t>
      </w:r>
      <w:r w:rsidRPr="00CE5E0B">
        <w:rPr>
          <w:rFonts w:ascii="Times New Roman" w:hAnsi="Times New Roman" w:cs="Times New Roman"/>
          <w:sz w:val="26"/>
          <w:szCs w:val="26"/>
        </w:rPr>
        <w:t xml:space="preserve">This </w:t>
      </w:r>
      <w:r w:rsidR="0045776A">
        <w:rPr>
          <w:rFonts w:ascii="Times New Roman" w:hAnsi="Times New Roman" w:cs="Times New Roman"/>
          <w:bCs/>
          <w:sz w:val="26"/>
          <w:szCs w:val="26"/>
        </w:rPr>
        <w:t xml:space="preserve">notation </w:t>
      </w:r>
      <w:r w:rsidRPr="00CE5E0B">
        <w:rPr>
          <w:rFonts w:ascii="Times New Roman" w:hAnsi="Times New Roman" w:cs="Times New Roman"/>
          <w:sz w:val="26"/>
          <w:szCs w:val="26"/>
        </w:rPr>
        <w:t>indicates that timing of capacity expansion has not yet been implemented.</w:t>
      </w:r>
      <w:r w:rsidRPr="00593799">
        <w:rPr>
          <w:rFonts w:ascii="Times New Roman" w:hAnsi="Times New Roman" w:cs="Times New Roman"/>
          <w:b/>
          <w:sz w:val="26"/>
          <w:szCs w:val="26"/>
        </w:rPr>
        <w:t xml:space="preserve"> </w:t>
      </w:r>
    </w:p>
    <w:p w14:paraId="7346BA5E" w14:textId="45BC15C9" w:rsidR="0093036F" w:rsidRPr="00172721" w:rsidRDefault="0093036F" w:rsidP="00DA735C">
      <w:pPr>
        <w:pStyle w:val="CommentText"/>
        <w:rPr>
          <w:rFonts w:ascii="Times New Roman" w:hAnsi="Times New Roman" w:cs="Times New Roman"/>
          <w:bCs/>
          <w:sz w:val="26"/>
          <w:szCs w:val="26"/>
        </w:rPr>
      </w:pPr>
      <w:r>
        <w:rPr>
          <w:rFonts w:ascii="Times New Roman" w:hAnsi="Times New Roman" w:cs="Times New Roman"/>
          <w:b/>
          <w:sz w:val="26"/>
          <w:szCs w:val="26"/>
        </w:rPr>
        <w:t xml:space="preserve">Terminal Storage Level: </w:t>
      </w:r>
      <w:r w:rsidR="00172721">
        <w:rPr>
          <w:rFonts w:ascii="Times New Roman" w:hAnsi="Times New Roman" w:cs="Times New Roman"/>
          <w:bCs/>
          <w:sz w:val="26"/>
          <w:szCs w:val="26"/>
        </w:rPr>
        <w:t>The</w:t>
      </w:r>
      <w:r w:rsidR="00692A84">
        <w:rPr>
          <w:rFonts w:ascii="Times New Roman" w:hAnsi="Times New Roman" w:cs="Times New Roman"/>
          <w:bCs/>
          <w:sz w:val="26"/>
          <w:szCs w:val="26"/>
        </w:rPr>
        <w:t xml:space="preserve">se are goal </w:t>
      </w:r>
      <w:r w:rsidR="00172721">
        <w:rPr>
          <w:rFonts w:ascii="Times New Roman" w:hAnsi="Times New Roman" w:cs="Times New Roman"/>
          <w:bCs/>
          <w:sz w:val="26"/>
          <w:szCs w:val="26"/>
        </w:rPr>
        <w:t xml:space="preserve">storage levels </w:t>
      </w:r>
      <w:r w:rsidR="00692A84">
        <w:rPr>
          <w:rFonts w:ascii="Times New Roman" w:hAnsi="Times New Roman" w:cs="Times New Roman"/>
          <w:bCs/>
          <w:sz w:val="26"/>
          <w:szCs w:val="26"/>
        </w:rPr>
        <w:t xml:space="preserve">for the final time period. </w:t>
      </w:r>
      <w:r w:rsidR="00692A84" w:rsidRPr="00692A84">
        <w:rPr>
          <w:rFonts w:ascii="Times New Roman" w:hAnsi="Times New Roman" w:cs="Times New Roman"/>
          <w:bCs/>
          <w:sz w:val="26"/>
          <w:szCs w:val="26"/>
        </w:rPr>
        <w:t>Without this, the storage levels w</w:t>
      </w:r>
      <w:r w:rsidR="00692A84">
        <w:rPr>
          <w:rFonts w:ascii="Times New Roman" w:hAnsi="Times New Roman" w:cs="Times New Roman"/>
          <w:bCs/>
          <w:sz w:val="26"/>
          <w:szCs w:val="26"/>
        </w:rPr>
        <w:t>ould</w:t>
      </w:r>
      <w:r w:rsidR="00692A84" w:rsidRPr="00692A84">
        <w:rPr>
          <w:rFonts w:ascii="Times New Roman" w:hAnsi="Times New Roman" w:cs="Times New Roman"/>
          <w:bCs/>
          <w:sz w:val="26"/>
          <w:szCs w:val="26"/>
        </w:rPr>
        <w:t xml:space="preserve"> </w:t>
      </w:r>
      <w:ins w:id="597" w:author="Melody Shellman" w:date="2021-10-21T09:37:00Z">
        <w:r w:rsidR="00EF55BA">
          <w:rPr>
            <w:rFonts w:ascii="Times New Roman" w:hAnsi="Times New Roman" w:cs="Times New Roman"/>
            <w:bCs/>
            <w:sz w:val="26"/>
            <w:szCs w:val="26"/>
          </w:rPr>
          <w:t xml:space="preserve">likely </w:t>
        </w:r>
      </w:ins>
      <w:del w:id="598" w:author="Melody Shellman" w:date="2021-10-21T09:37:00Z">
        <w:r w:rsidR="00692A84" w:rsidRPr="00692A84" w:rsidDel="00EF55BA">
          <w:rPr>
            <w:rFonts w:ascii="Times New Roman" w:hAnsi="Times New Roman" w:cs="Times New Roman"/>
            <w:bCs/>
            <w:sz w:val="26"/>
            <w:szCs w:val="26"/>
          </w:rPr>
          <w:delText xml:space="preserve">all </w:delText>
        </w:r>
      </w:del>
      <w:r w:rsidR="00692A84" w:rsidRPr="00692A84">
        <w:rPr>
          <w:rFonts w:ascii="Times New Roman" w:hAnsi="Times New Roman" w:cs="Times New Roman"/>
          <w:bCs/>
          <w:sz w:val="26"/>
          <w:szCs w:val="26"/>
        </w:rPr>
        <w:t xml:space="preserve">be depleted in the last time period.  </w:t>
      </w:r>
    </w:p>
    <w:p w14:paraId="757DDF44" w14:textId="263D1B4F" w:rsidR="00021B8B" w:rsidRPr="008509B8" w:rsidRDefault="00593799" w:rsidP="00021B8B">
      <w:pPr>
        <w:pStyle w:val="CommentText"/>
        <w:rPr>
          <w:rFonts w:ascii="Times New Roman" w:hAnsi="Times New Roman" w:cs="Times New Roman"/>
          <w:sz w:val="26"/>
          <w:szCs w:val="26"/>
        </w:rPr>
      </w:pPr>
      <w:r w:rsidRPr="00593799">
        <w:rPr>
          <w:rFonts w:ascii="Times New Roman" w:hAnsi="Times New Roman" w:cs="Times New Roman"/>
          <w:b/>
          <w:sz w:val="26"/>
          <w:szCs w:val="26"/>
        </w:rPr>
        <w:t>Water Boosting</w:t>
      </w:r>
      <w:r>
        <w:rPr>
          <w:rFonts w:ascii="Times New Roman" w:hAnsi="Times New Roman" w:cs="Times New Roman"/>
          <w:b/>
          <w:sz w:val="26"/>
          <w:szCs w:val="26"/>
        </w:rPr>
        <w:t xml:space="preserve">: </w:t>
      </w:r>
      <w:r w:rsidR="008509B8" w:rsidRPr="008509B8">
        <w:rPr>
          <w:rFonts w:ascii="Times New Roman" w:hAnsi="Times New Roman" w:cs="Times New Roman"/>
          <w:bCs/>
          <w:sz w:val="26"/>
          <w:szCs w:val="26"/>
        </w:rPr>
        <w:t xml:space="preserve">Moving large volumes of water requires water pumps. </w:t>
      </w:r>
      <w:r w:rsidR="00C30DBE">
        <w:rPr>
          <w:rFonts w:ascii="Times New Roman" w:hAnsi="Times New Roman" w:cs="Times New Roman"/>
          <w:bCs/>
          <w:sz w:val="26"/>
          <w:szCs w:val="26"/>
        </w:rPr>
        <w:t xml:space="preserve">Water boosting refers to the infrastructure required to maintain water pressure. </w:t>
      </w:r>
    </w:p>
    <w:sectPr w:rsidR="00021B8B" w:rsidRPr="008509B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Melody Shellman" w:date="2021-11-12T15:29:00Z" w:initials="MS">
    <w:p w14:paraId="692EE596" w14:textId="77E73EF4" w:rsidR="0060104F" w:rsidRDefault="0060104F">
      <w:pPr>
        <w:pStyle w:val="CommentText"/>
      </w:pPr>
      <w:r>
        <w:rPr>
          <w:rStyle w:val="CommentReference"/>
        </w:rPr>
        <w:annotationRef/>
      </w:r>
      <w:r>
        <w:rPr>
          <w:noProof/>
        </w:rPr>
        <w:t>It appears we already have the SCA storage to completions pipelines in our notation. Let's double check that it's included in constriants.</w:t>
      </w:r>
    </w:p>
  </w:comment>
  <w:comment w:id="92" w:author="Nienke Wagenaar" w:date="2021-11-11T18:44:00Z" w:initials="NW">
    <w:p w14:paraId="592D94D3" w14:textId="26605B72" w:rsidR="004F3ACA" w:rsidRDefault="004F3ACA">
      <w:pPr>
        <w:pStyle w:val="CommentText"/>
      </w:pPr>
      <w:r>
        <w:rPr>
          <w:rStyle w:val="CommentReference"/>
        </w:rPr>
        <w:annotationRef/>
      </w:r>
      <w:r w:rsidR="00F77658">
        <w:t>Open to other Greek letters for this parameter</w:t>
      </w:r>
    </w:p>
  </w:comment>
  <w:comment w:id="94" w:author="Nienke Wagenaar" w:date="2021-11-11T19:09:00Z" w:initials="NW">
    <w:p w14:paraId="1CCB56DE" w14:textId="77777777" w:rsidR="007B1593" w:rsidRDefault="007B1593">
      <w:pPr>
        <w:pStyle w:val="CommentText"/>
      </w:pPr>
      <w:r>
        <w:rPr>
          <w:rStyle w:val="CommentReference"/>
        </w:rPr>
        <w:annotationRef/>
      </w:r>
      <w:r>
        <w:t xml:space="preserve">This is now calculated using: </w:t>
      </w:r>
    </w:p>
    <w:p w14:paraId="04E7B14E" w14:textId="77777777" w:rsidR="007B1593" w:rsidRDefault="007B1593" w:rsidP="007B1593">
      <w:pPr>
        <w:pStyle w:val="CommentText"/>
        <w:numPr>
          <w:ilvl w:val="0"/>
          <w:numId w:val="4"/>
        </w:numPr>
      </w:pPr>
      <w:r>
        <w:t>Pipeline diameter</w:t>
      </w:r>
    </w:p>
    <w:p w14:paraId="2F0405AC" w14:textId="77777777" w:rsidR="007B1593" w:rsidRDefault="007B1593" w:rsidP="007B1593">
      <w:pPr>
        <w:pStyle w:val="CommentText"/>
        <w:numPr>
          <w:ilvl w:val="0"/>
          <w:numId w:val="4"/>
        </w:numPr>
      </w:pPr>
      <w:r>
        <w:t>Distance between nodes</w:t>
      </w:r>
    </w:p>
    <w:p w14:paraId="0396F794" w14:textId="4B422F46" w:rsidR="007B1593" w:rsidRDefault="007B1593" w:rsidP="007B1593">
      <w:pPr>
        <w:pStyle w:val="CommentText"/>
        <w:numPr>
          <w:ilvl w:val="0"/>
          <w:numId w:val="4"/>
        </w:numPr>
      </w:pPr>
      <w:r>
        <w:t>Hydraulic information (max head loss, roughness)</w:t>
      </w:r>
    </w:p>
  </w:comment>
  <w:comment w:id="296" w:author="Melody Shellman" w:date="2021-11-12T15:30:00Z" w:initials="MS">
    <w:p w14:paraId="1353DA66" w14:textId="422FB361" w:rsidR="0060104F" w:rsidRDefault="0060104F">
      <w:pPr>
        <w:pStyle w:val="CommentText"/>
      </w:pPr>
      <w:r>
        <w:rPr>
          <w:rStyle w:val="CommentReference"/>
        </w:rPr>
        <w:annotationRef/>
      </w:r>
      <w:r>
        <w:t>Already included SCA</w:t>
      </w:r>
      <w:r w:rsidR="00CD3CE8">
        <w:t>, confirmed in code too</w:t>
      </w:r>
    </w:p>
  </w:comment>
  <w:comment w:id="314" w:author="Melody Shellman" w:date="2021-11-12T15:30:00Z" w:initials="MS">
    <w:p w14:paraId="62D94149" w14:textId="6009CE9D" w:rsidR="0060104F" w:rsidRDefault="0060104F">
      <w:pPr>
        <w:pStyle w:val="CommentText"/>
      </w:pPr>
      <w:r>
        <w:rPr>
          <w:rStyle w:val="CommentReference"/>
        </w:rPr>
        <w:annotationRef/>
      </w:r>
      <w:r>
        <w:t>Already includes SCA</w:t>
      </w:r>
      <w:r w:rsidR="00CD3CE8">
        <w:t>, this constraint is not yet implemented in the code</w:t>
      </w:r>
    </w:p>
  </w:comment>
  <w:comment w:id="317" w:author="Melody Shellman" w:date="2021-11-12T15:30:00Z" w:initials="MS">
    <w:p w14:paraId="70DCE298" w14:textId="7EE2C92A" w:rsidR="0060104F" w:rsidRDefault="0060104F">
      <w:pPr>
        <w:pStyle w:val="CommentText"/>
      </w:pPr>
      <w:r>
        <w:rPr>
          <w:rStyle w:val="CommentReference"/>
        </w:rPr>
        <w:annotationRef/>
      </w:r>
      <w:r>
        <w:t>Added RSA</w:t>
      </w:r>
      <w:r w:rsidR="0009761B">
        <w:t>, added to code</w:t>
      </w:r>
    </w:p>
  </w:comment>
  <w:comment w:id="335" w:author="Melody Shellman" w:date="2021-11-12T15:31:00Z" w:initials="MS">
    <w:p w14:paraId="2075FE33" w14:textId="2BB4DBD5" w:rsidR="0060104F" w:rsidRDefault="0060104F">
      <w:pPr>
        <w:pStyle w:val="CommentText"/>
      </w:pPr>
      <w:r>
        <w:rPr>
          <w:rStyle w:val="CommentReference"/>
        </w:rPr>
        <w:annotationRef/>
      </w:r>
      <w:r>
        <w:t>SCA already included. Added RSA.</w:t>
      </w:r>
      <w:r w:rsidR="002E0F2A">
        <w:t xml:space="preserve"> Added to code. </w:t>
      </w:r>
    </w:p>
  </w:comment>
  <w:comment w:id="347" w:author="Melody Shellman" w:date="2021-11-15T10:42:00Z" w:initials="MS">
    <w:p w14:paraId="6AA5C628" w14:textId="5C334816" w:rsidR="004A5361" w:rsidRDefault="004A5361">
      <w:pPr>
        <w:pStyle w:val="CommentText"/>
      </w:pPr>
      <w:r>
        <w:rPr>
          <w:rStyle w:val="CommentReference"/>
        </w:rPr>
        <w:annotationRef/>
      </w:r>
      <w:r>
        <w:rPr>
          <w:rFonts w:ascii="Arial" w:hAnsi="Arial" w:cs="Arial"/>
          <w:color w:val="1D1C1D"/>
          <w:sz w:val="23"/>
          <w:szCs w:val="23"/>
          <w:shd w:val="clear" w:color="auto" w:fill="F8F8F8"/>
        </w:rPr>
        <w:t>Let's assume RSA and SRA are NOT reversible by default. Ideally, we'd still want the ability to specify an RSA and an SRA connection (possibly even with the same capacity restriction), but that should be an explicit modeler decision, not the default.</w:t>
      </w:r>
    </w:p>
  </w:comment>
  <w:comment w:id="362" w:author="Melody Shellman" w:date="2021-11-12T15:35:00Z" w:initials="MS">
    <w:p w14:paraId="06E97233" w14:textId="130EAC2E" w:rsidR="00C56D6C" w:rsidRDefault="00C56D6C">
      <w:pPr>
        <w:pStyle w:val="CommentText"/>
      </w:pPr>
      <w:r>
        <w:rPr>
          <w:rStyle w:val="CommentReference"/>
        </w:rPr>
        <w:annotationRef/>
      </w:r>
      <w:r>
        <w:t>Added RSA</w:t>
      </w:r>
      <w:r w:rsidR="00136AA3">
        <w:t>, updated code</w:t>
      </w:r>
    </w:p>
  </w:comment>
  <w:comment w:id="386" w:author="Melody Shellman" w:date="2021-11-15T10:52:00Z" w:initials="MS">
    <w:p w14:paraId="0D24E65C" w14:textId="4CD6A41D" w:rsidR="00136AA3" w:rsidRDefault="00136AA3">
      <w:pPr>
        <w:pStyle w:val="CommentText"/>
      </w:pPr>
      <w:r>
        <w:rPr>
          <w:rStyle w:val="CommentReference"/>
        </w:rPr>
        <w:annotationRef/>
      </w:r>
      <w:r>
        <w:t>SCA already included</w:t>
      </w:r>
      <w:r w:rsidR="00F27EEA">
        <w:t>, code too</w:t>
      </w:r>
    </w:p>
  </w:comment>
  <w:comment w:id="400" w:author="Melody Shellman" w:date="2021-11-15T10:53:00Z" w:initials="MS">
    <w:p w14:paraId="340AA49C" w14:textId="46B3C31D" w:rsidR="00F27EEA" w:rsidRDefault="00F27EEA">
      <w:pPr>
        <w:pStyle w:val="CommentText"/>
      </w:pPr>
      <w:r>
        <w:rPr>
          <w:rStyle w:val="CommentReference"/>
        </w:rPr>
        <w:annotationRef/>
      </w:r>
      <w:r>
        <w:t>SCA already included, code too</w:t>
      </w:r>
    </w:p>
  </w:comment>
  <w:comment w:id="411" w:author="Andres Joaquin Calderon" w:date="2021-10-20T11:42:00Z" w:initials="AJC">
    <w:p w14:paraId="1C7EF223" w14:textId="6CD0D986" w:rsidR="00940A60" w:rsidRDefault="00940A60">
      <w:pPr>
        <w:pStyle w:val="CommentText"/>
      </w:pPr>
      <w:r>
        <w:rPr>
          <w:rStyle w:val="CommentReference"/>
        </w:rPr>
        <w:annotationRef/>
      </w:r>
      <w:r>
        <w:t>Should we include here beneficial reuse too?</w:t>
      </w:r>
    </w:p>
  </w:comment>
  <w:comment w:id="413" w:author="Melody Shellman" w:date="2021-11-15T10:53:00Z" w:initials="MS">
    <w:p w14:paraId="7205FAF7" w14:textId="2763F7AE" w:rsidR="00114641" w:rsidRDefault="00114641">
      <w:pPr>
        <w:pStyle w:val="CommentText"/>
      </w:pPr>
      <w:r>
        <w:rPr>
          <w:rStyle w:val="CommentReference"/>
        </w:rPr>
        <w:annotationRef/>
      </w:r>
      <w:r>
        <w:t>Add RSA</w:t>
      </w:r>
      <w:r w:rsidR="00527B5F">
        <w:t>, added in code</w:t>
      </w:r>
    </w:p>
  </w:comment>
  <w:comment w:id="444" w:author="Melody Shellman" w:date="2021-09-22T14:24:00Z" w:initials="MS">
    <w:p w14:paraId="1079FE64" w14:textId="6CD7BE8D" w:rsidR="009F7AEE" w:rsidRDefault="009F7AEE">
      <w:pPr>
        <w:pStyle w:val="CommentText"/>
      </w:pPr>
      <w:r>
        <w:rPr>
          <w:rStyle w:val="CommentReference"/>
        </w:rPr>
        <w:annotationRef/>
      </w:r>
    </w:p>
    <w:p w14:paraId="160C28C6" w14:textId="77777777" w:rsidR="009F7AEE" w:rsidRDefault="009F7AEE">
      <w:pPr>
        <w:pStyle w:val="CommentText"/>
      </w:pPr>
    </w:p>
    <w:p w14:paraId="356D9E24" w14:textId="24AF4FD7" w:rsidR="00623550" w:rsidRDefault="009F7AEE">
      <w:pPr>
        <w:pStyle w:val="CommentText"/>
      </w:pPr>
      <w:r w:rsidRPr="009F7AEE">
        <w:rPr>
          <w:highlight w:val="yellow"/>
        </w:rPr>
        <w:t xml:space="preserve">Question: </w:t>
      </w:r>
      <w:r w:rsidR="001D07C4">
        <w:rPr>
          <w:highlight w:val="yellow"/>
        </w:rPr>
        <w:t xml:space="preserve">Why is </w:t>
      </w:r>
      <w:r w:rsidRPr="009F7AEE">
        <w:rPr>
          <w:highlight w:val="yellow"/>
        </w:rPr>
        <w:t>production to storage trucking arcs</w:t>
      </w:r>
      <w:r w:rsidR="00815A1B">
        <w:rPr>
          <w:highlight w:val="yellow"/>
        </w:rPr>
        <w:t xml:space="preserve"> not included</w:t>
      </w:r>
      <w:r w:rsidRPr="009F7AEE">
        <w:rPr>
          <w:highlight w:val="yellow"/>
        </w:rPr>
        <w:t>?</w:t>
      </w:r>
      <w:r w:rsidR="00815A1B">
        <w:t xml:space="preserve"> </w:t>
      </w:r>
    </w:p>
    <w:p w14:paraId="70669F20" w14:textId="2BF38217" w:rsidR="003F1926" w:rsidRDefault="003F1926">
      <w:pPr>
        <w:pStyle w:val="CommentText"/>
      </w:pPr>
    </w:p>
    <w:p w14:paraId="37D282C0" w14:textId="6404576B" w:rsidR="003F1926" w:rsidRDefault="003F1926">
      <w:pPr>
        <w:pStyle w:val="CommentText"/>
      </w:pPr>
      <w:r>
        <w:t xml:space="preserve">Storage trucking arcs should be included. Update here, perhaps update in the model too. </w:t>
      </w:r>
    </w:p>
    <w:p w14:paraId="159A8C10" w14:textId="64FBF80F" w:rsidR="00851E13" w:rsidRDefault="00851E13">
      <w:pPr>
        <w:pStyle w:val="CommentText"/>
      </w:pPr>
    </w:p>
    <w:p w14:paraId="316844C5" w14:textId="4F668706" w:rsidR="00851E13" w:rsidRDefault="00185E3F">
      <w:pPr>
        <w:pStyle w:val="CommentText"/>
      </w:pPr>
      <w:r>
        <w:t>[</w:t>
      </w:r>
      <w:r w:rsidR="004C5D7D">
        <w:t>Production -&gt; Storage</w:t>
      </w:r>
      <w:r>
        <w:t>]</w:t>
      </w:r>
      <w:r w:rsidR="004C5D7D">
        <w:t xml:space="preserve"> not included in code</w:t>
      </w:r>
      <w:r>
        <w:t xml:space="preserve"> or in documentation. </w:t>
      </w:r>
    </w:p>
    <w:p w14:paraId="2B56E40C" w14:textId="3F77654B" w:rsidR="00707E78" w:rsidRDefault="00707E78">
      <w:pPr>
        <w:pStyle w:val="CommentText"/>
      </w:pPr>
    </w:p>
    <w:p w14:paraId="6275CC48" w14:textId="452F3BC3" w:rsidR="00707E78" w:rsidRDefault="00707E78">
      <w:pPr>
        <w:pStyle w:val="CommentText"/>
      </w:pPr>
      <w:r>
        <w:t xml:space="preserve">Update 10/20/2021: Updated the documentation  here. </w:t>
      </w:r>
    </w:p>
    <w:p w14:paraId="40147910" w14:textId="363EBF65" w:rsidR="006A5AA6" w:rsidRDefault="006A5AA6">
      <w:pPr>
        <w:pStyle w:val="CommentText"/>
      </w:pPr>
      <w:r>
        <w:t xml:space="preserve">Update 11/3/2021: Code is updated on local machines. These code changes have been put together with Nienke’s cost changes. PR coming soon. </w:t>
      </w:r>
    </w:p>
    <w:p w14:paraId="05ACDAA5" w14:textId="4E8F8D87" w:rsidR="009F7AEE" w:rsidRDefault="009F7AEE">
      <w:pPr>
        <w:pStyle w:val="CommentText"/>
      </w:pPr>
    </w:p>
  </w:comment>
  <w:comment w:id="534" w:author="Melody Shellman" w:date="2021-09-22T11:30:00Z" w:initials="MS">
    <w:p w14:paraId="0692C7D4" w14:textId="0D9E4CF9" w:rsidR="00CF7CDE" w:rsidRDefault="00476188">
      <w:pPr>
        <w:pStyle w:val="CommentText"/>
      </w:pPr>
      <w:r>
        <w:rPr>
          <w:rStyle w:val="CommentReference"/>
        </w:rPr>
        <w:annotationRef/>
      </w:r>
    </w:p>
    <w:p w14:paraId="6C91AD87" w14:textId="3938C606" w:rsidR="003F1926" w:rsidRDefault="00CF7CDE">
      <w:pPr>
        <w:pStyle w:val="CommentText"/>
      </w:pPr>
      <w:r>
        <w:rPr>
          <w:highlight w:val="yellow"/>
        </w:rPr>
        <w:t>Question</w:t>
      </w:r>
      <w:r w:rsidR="00B669B5" w:rsidRPr="00002525">
        <w:rPr>
          <w:highlight w:val="yellow"/>
        </w:rPr>
        <w:t xml:space="preserve">: </w:t>
      </w:r>
      <w:r>
        <w:rPr>
          <w:highlight w:val="yellow"/>
        </w:rPr>
        <w:t>T</w:t>
      </w:r>
      <w:r w:rsidR="00B669B5" w:rsidRPr="00002525">
        <w:rPr>
          <w:highlight w:val="yellow"/>
        </w:rPr>
        <w:t>his</w:t>
      </w:r>
      <w:r>
        <w:rPr>
          <w:highlight w:val="yellow"/>
        </w:rPr>
        <w:t xml:space="preserve"> appears to</w:t>
      </w:r>
      <w:r w:rsidR="00B669B5" w:rsidRPr="00002525">
        <w:rPr>
          <w:highlight w:val="yellow"/>
        </w:rPr>
        <w:t xml:space="preserve"> include freshwater?</w:t>
      </w:r>
      <w:r w:rsidR="00713EE8" w:rsidRPr="00002525">
        <w:rPr>
          <w:highlight w:val="yellow"/>
        </w:rPr>
        <w:t xml:space="preserve"> Should it?</w:t>
      </w:r>
      <w:r>
        <w:rPr>
          <w:highlight w:val="yellow"/>
        </w:rPr>
        <w:t xml:space="preserve"> </w:t>
      </w:r>
      <w:r w:rsidR="000A18CA" w:rsidRPr="00002525">
        <w:rPr>
          <w:highlight w:val="yellow"/>
        </w:rPr>
        <w:t xml:space="preserve">Based off </w:t>
      </w:r>
      <w:r>
        <w:rPr>
          <w:highlight w:val="yellow"/>
        </w:rPr>
        <w:t>Reuse C</w:t>
      </w:r>
      <w:r w:rsidR="00002525" w:rsidRPr="00002525">
        <w:rPr>
          <w:highlight w:val="yellow"/>
        </w:rPr>
        <w:t>osts above it should not?</w:t>
      </w:r>
    </w:p>
    <w:p w14:paraId="3E6FBB66" w14:textId="77777777" w:rsidR="003F1926" w:rsidRDefault="003F1926">
      <w:pPr>
        <w:pStyle w:val="CommentText"/>
      </w:pPr>
    </w:p>
    <w:p w14:paraId="2BA342CC" w14:textId="74AD3911" w:rsidR="003F1926" w:rsidRDefault="003F1926">
      <w:pPr>
        <w:pStyle w:val="CommentText"/>
      </w:pPr>
      <w:r>
        <w:t xml:space="preserve">This should not include Freshwater – needs to be updated in here AND in the code. </w:t>
      </w:r>
    </w:p>
    <w:p w14:paraId="6F019F43" w14:textId="2575F4B0" w:rsidR="00212CDE" w:rsidRDefault="00212CDE" w:rsidP="00212CDE">
      <w:pPr>
        <w:pStyle w:val="CommentText"/>
      </w:pPr>
    </w:p>
    <w:p w14:paraId="2FBEFFD4" w14:textId="77777777" w:rsidR="00476188" w:rsidRDefault="00707E78">
      <w:pPr>
        <w:pStyle w:val="CommentText"/>
      </w:pPr>
      <w:r>
        <w:t>Update 10.20.2021: Updated documentation</w:t>
      </w:r>
    </w:p>
    <w:p w14:paraId="4D694095" w14:textId="77777777" w:rsidR="006A5AA6" w:rsidRDefault="006A5AA6" w:rsidP="006A5AA6">
      <w:pPr>
        <w:pStyle w:val="CommentText"/>
      </w:pPr>
      <w:r>
        <w:t xml:space="preserve">Update 11/3/2021: Code is updated on local machines. These code changes have been put together with Nienke’s cost changes. PR coming soon. </w:t>
      </w:r>
    </w:p>
    <w:p w14:paraId="6B2A3F69" w14:textId="26B95A04" w:rsidR="006A5AA6" w:rsidRDefault="006A5A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2EE596" w15:done="0"/>
  <w15:commentEx w15:paraId="592D94D3" w15:done="0"/>
  <w15:commentEx w15:paraId="0396F794" w15:done="0"/>
  <w15:commentEx w15:paraId="1353DA66" w15:done="0"/>
  <w15:commentEx w15:paraId="62D94149" w15:done="0"/>
  <w15:commentEx w15:paraId="70DCE298" w15:done="0"/>
  <w15:commentEx w15:paraId="2075FE33" w15:done="0"/>
  <w15:commentEx w15:paraId="6AA5C628" w15:done="0"/>
  <w15:commentEx w15:paraId="06E97233" w15:done="0"/>
  <w15:commentEx w15:paraId="0D24E65C" w15:done="0"/>
  <w15:commentEx w15:paraId="340AA49C" w15:done="0"/>
  <w15:commentEx w15:paraId="1C7EF223" w15:done="1"/>
  <w15:commentEx w15:paraId="7205FAF7" w15:done="0"/>
  <w15:commentEx w15:paraId="05ACDAA5" w15:done="1"/>
  <w15:commentEx w15:paraId="6B2A3F6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06DD" w16cex:dateUtc="2021-11-12T20:29:00Z"/>
  <w16cex:commentExtensible w16cex:durableId="2537D505" w16cex:dateUtc="2021-11-11T23:44:00Z"/>
  <w16cex:commentExtensible w16cex:durableId="2537DAE7" w16cex:dateUtc="2021-11-12T00:09:00Z"/>
  <w16cex:commentExtensible w16cex:durableId="253906FC" w16cex:dateUtc="2021-11-12T20:30:00Z"/>
  <w16cex:commentExtensible w16cex:durableId="25390711" w16cex:dateUtc="2021-11-12T20:30:00Z"/>
  <w16cex:commentExtensible w16cex:durableId="25390723" w16cex:dateUtc="2021-11-12T20:30:00Z"/>
  <w16cex:commentExtensible w16cex:durableId="25390749" w16cex:dateUtc="2021-11-12T20:31:00Z"/>
  <w16cex:commentExtensible w16cex:durableId="253CB823" w16cex:dateUtc="2021-11-15T15:42:00Z"/>
  <w16cex:commentExtensible w16cex:durableId="25390834" w16cex:dateUtc="2021-11-12T20:35:00Z"/>
  <w16cex:commentExtensible w16cex:durableId="253CBA6C" w16cex:dateUtc="2021-11-15T15:52:00Z"/>
  <w16cex:commentExtensible w16cex:durableId="253CBAA4" w16cex:dateUtc="2021-11-15T15:53:00Z"/>
  <w16cex:commentExtensible w16cex:durableId="251A7F22" w16cex:dateUtc="2021-10-20T15:42:00Z"/>
  <w16cex:commentExtensible w16cex:durableId="253CBAC7" w16cex:dateUtc="2021-11-15T15:53:00Z"/>
  <w16cex:commentExtensible w16cex:durableId="24F5BB2F" w16cex:dateUtc="2021-09-22T18:24:00Z"/>
  <w16cex:commentExtensible w16cex:durableId="24F5923B" w16cex:dateUtc="2021-09-22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2EE596" w16cid:durableId="253906DD"/>
  <w16cid:commentId w16cid:paraId="592D94D3" w16cid:durableId="2537D505"/>
  <w16cid:commentId w16cid:paraId="0396F794" w16cid:durableId="2537DAE7"/>
  <w16cid:commentId w16cid:paraId="1353DA66" w16cid:durableId="253906FC"/>
  <w16cid:commentId w16cid:paraId="62D94149" w16cid:durableId="25390711"/>
  <w16cid:commentId w16cid:paraId="70DCE298" w16cid:durableId="25390723"/>
  <w16cid:commentId w16cid:paraId="2075FE33" w16cid:durableId="25390749"/>
  <w16cid:commentId w16cid:paraId="6AA5C628" w16cid:durableId="253CB823"/>
  <w16cid:commentId w16cid:paraId="06E97233" w16cid:durableId="25390834"/>
  <w16cid:commentId w16cid:paraId="0D24E65C" w16cid:durableId="253CBA6C"/>
  <w16cid:commentId w16cid:paraId="340AA49C" w16cid:durableId="253CBAA4"/>
  <w16cid:commentId w16cid:paraId="1C7EF223" w16cid:durableId="251A7F22"/>
  <w16cid:commentId w16cid:paraId="7205FAF7" w16cid:durableId="253CBAC7"/>
  <w16cid:commentId w16cid:paraId="05ACDAA5" w16cid:durableId="24F5BB2F"/>
  <w16cid:commentId w16cid:paraId="6B2A3F69" w16cid:durableId="24F592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F763" w14:textId="77777777" w:rsidR="00F4233B" w:rsidRDefault="00F4233B" w:rsidP="00824992">
      <w:pPr>
        <w:spacing w:after="0" w:line="240" w:lineRule="auto"/>
      </w:pPr>
      <w:r>
        <w:separator/>
      </w:r>
    </w:p>
  </w:endnote>
  <w:endnote w:type="continuationSeparator" w:id="0">
    <w:p w14:paraId="54F1DAA4" w14:textId="77777777" w:rsidR="00F4233B" w:rsidRDefault="00F4233B" w:rsidP="00824992">
      <w:pPr>
        <w:spacing w:after="0" w:line="240" w:lineRule="auto"/>
      </w:pPr>
      <w:r>
        <w:continuationSeparator/>
      </w:r>
    </w:p>
  </w:endnote>
  <w:endnote w:type="continuationNotice" w:id="1">
    <w:p w14:paraId="6C6EB565" w14:textId="77777777" w:rsidR="00F4233B" w:rsidRDefault="00F423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B510B" w14:textId="77777777" w:rsidR="00F4233B" w:rsidRDefault="00F4233B" w:rsidP="00824992">
      <w:pPr>
        <w:spacing w:after="0" w:line="240" w:lineRule="auto"/>
      </w:pPr>
      <w:r>
        <w:separator/>
      </w:r>
    </w:p>
  </w:footnote>
  <w:footnote w:type="continuationSeparator" w:id="0">
    <w:p w14:paraId="624F1587" w14:textId="77777777" w:rsidR="00F4233B" w:rsidRDefault="00F4233B" w:rsidP="00824992">
      <w:pPr>
        <w:spacing w:after="0" w:line="240" w:lineRule="auto"/>
      </w:pPr>
      <w:r>
        <w:continuationSeparator/>
      </w:r>
    </w:p>
  </w:footnote>
  <w:footnote w:type="continuationNotice" w:id="1">
    <w:p w14:paraId="1ED18493" w14:textId="77777777" w:rsidR="00F4233B" w:rsidRDefault="00F423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9F211B5"/>
    <w:multiLevelType w:val="hybridMultilevel"/>
    <w:tmpl w:val="75803E62"/>
    <w:lvl w:ilvl="0" w:tplc="E7C2C3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ouven, Markus G.">
    <w15:presenceInfo w15:providerId="AD" w15:userId="S::Markus.Drouven@netl.doe.gov::42ca5490-31ba-40c7-a22e-006c1b182948"/>
  </w15:person>
  <w15:person w15:author="Melody Shellman">
    <w15:presenceInfo w15:providerId="AD" w15:userId="S::melodys@Ortec.Com::80c52ba3-df54-45b5-a0e8-4d07f2844da7"/>
  </w15:person>
  <w15:person w15:author="Nienke Wagenaar">
    <w15:presenceInfo w15:providerId="AD" w15:userId="S::NienkeW@Ortec.Com::a3bc7101-0696-4400-b41e-64eeff22adb4"/>
  </w15:person>
  <w15:person w15:author="Andres Joaquin Calderon">
    <w15:presenceInfo w15:providerId="Windows Live" w15:userId="54325818ffabb6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00E38"/>
    <w:rsid w:val="00002525"/>
    <w:rsid w:val="00002D89"/>
    <w:rsid w:val="00006520"/>
    <w:rsid w:val="00015825"/>
    <w:rsid w:val="0001673F"/>
    <w:rsid w:val="00021B8B"/>
    <w:rsid w:val="000260A2"/>
    <w:rsid w:val="00027E71"/>
    <w:rsid w:val="00030EE8"/>
    <w:rsid w:val="0003216A"/>
    <w:rsid w:val="00041897"/>
    <w:rsid w:val="00042CE2"/>
    <w:rsid w:val="000444D9"/>
    <w:rsid w:val="00044D18"/>
    <w:rsid w:val="00047030"/>
    <w:rsid w:val="000479CA"/>
    <w:rsid w:val="00050361"/>
    <w:rsid w:val="00054EEE"/>
    <w:rsid w:val="00060CB3"/>
    <w:rsid w:val="00064351"/>
    <w:rsid w:val="00075802"/>
    <w:rsid w:val="00075855"/>
    <w:rsid w:val="00076D12"/>
    <w:rsid w:val="000773E3"/>
    <w:rsid w:val="00077949"/>
    <w:rsid w:val="00081449"/>
    <w:rsid w:val="00086DAB"/>
    <w:rsid w:val="00092832"/>
    <w:rsid w:val="0009319A"/>
    <w:rsid w:val="0009761B"/>
    <w:rsid w:val="000A18CA"/>
    <w:rsid w:val="000A227C"/>
    <w:rsid w:val="000A5EFB"/>
    <w:rsid w:val="000A6E08"/>
    <w:rsid w:val="000B02B8"/>
    <w:rsid w:val="000B03AE"/>
    <w:rsid w:val="000B051C"/>
    <w:rsid w:val="000B1262"/>
    <w:rsid w:val="000B344E"/>
    <w:rsid w:val="000B451C"/>
    <w:rsid w:val="000B4E0E"/>
    <w:rsid w:val="000B506B"/>
    <w:rsid w:val="000B6AA4"/>
    <w:rsid w:val="000B6AD6"/>
    <w:rsid w:val="000D2971"/>
    <w:rsid w:val="000D3DA9"/>
    <w:rsid w:val="000D6347"/>
    <w:rsid w:val="000F15A8"/>
    <w:rsid w:val="000F3452"/>
    <w:rsid w:val="000F416A"/>
    <w:rsid w:val="000F4682"/>
    <w:rsid w:val="000F5EC5"/>
    <w:rsid w:val="0010460A"/>
    <w:rsid w:val="00110FC1"/>
    <w:rsid w:val="00111178"/>
    <w:rsid w:val="001137BB"/>
    <w:rsid w:val="00114641"/>
    <w:rsid w:val="001166D3"/>
    <w:rsid w:val="00123559"/>
    <w:rsid w:val="001331B0"/>
    <w:rsid w:val="001344E0"/>
    <w:rsid w:val="00134FED"/>
    <w:rsid w:val="00135CD2"/>
    <w:rsid w:val="00136AA3"/>
    <w:rsid w:val="00142BA8"/>
    <w:rsid w:val="00143179"/>
    <w:rsid w:val="001521A2"/>
    <w:rsid w:val="00153361"/>
    <w:rsid w:val="00156662"/>
    <w:rsid w:val="001572E5"/>
    <w:rsid w:val="00157FD8"/>
    <w:rsid w:val="00164EE0"/>
    <w:rsid w:val="00166A95"/>
    <w:rsid w:val="00172721"/>
    <w:rsid w:val="0017300A"/>
    <w:rsid w:val="001821D0"/>
    <w:rsid w:val="00185926"/>
    <w:rsid w:val="00185E3F"/>
    <w:rsid w:val="00192DAB"/>
    <w:rsid w:val="0019410D"/>
    <w:rsid w:val="001A1BAE"/>
    <w:rsid w:val="001A6551"/>
    <w:rsid w:val="001A77F8"/>
    <w:rsid w:val="001B02A3"/>
    <w:rsid w:val="001B2451"/>
    <w:rsid w:val="001B2BC0"/>
    <w:rsid w:val="001C5BE0"/>
    <w:rsid w:val="001C5FBF"/>
    <w:rsid w:val="001C6705"/>
    <w:rsid w:val="001D07C4"/>
    <w:rsid w:val="001D23DD"/>
    <w:rsid w:val="001E2937"/>
    <w:rsid w:val="001E3777"/>
    <w:rsid w:val="001E4114"/>
    <w:rsid w:val="001E6AFD"/>
    <w:rsid w:val="001F4DF7"/>
    <w:rsid w:val="00200149"/>
    <w:rsid w:val="002065FF"/>
    <w:rsid w:val="00210CBC"/>
    <w:rsid w:val="00212CDE"/>
    <w:rsid w:val="00215611"/>
    <w:rsid w:val="00215B89"/>
    <w:rsid w:val="002205FD"/>
    <w:rsid w:val="00220B9F"/>
    <w:rsid w:val="002237C8"/>
    <w:rsid w:val="00225002"/>
    <w:rsid w:val="0023248C"/>
    <w:rsid w:val="00236ACD"/>
    <w:rsid w:val="00240DFB"/>
    <w:rsid w:val="00241AF8"/>
    <w:rsid w:val="00245D6A"/>
    <w:rsid w:val="00250B96"/>
    <w:rsid w:val="00250EA5"/>
    <w:rsid w:val="00252E86"/>
    <w:rsid w:val="0025619C"/>
    <w:rsid w:val="00261C10"/>
    <w:rsid w:val="00264B9A"/>
    <w:rsid w:val="00264FC2"/>
    <w:rsid w:val="00266A59"/>
    <w:rsid w:val="00272067"/>
    <w:rsid w:val="002724A3"/>
    <w:rsid w:val="00274557"/>
    <w:rsid w:val="00275A58"/>
    <w:rsid w:val="00275E7F"/>
    <w:rsid w:val="00287366"/>
    <w:rsid w:val="00287711"/>
    <w:rsid w:val="0029066A"/>
    <w:rsid w:val="00296D43"/>
    <w:rsid w:val="002A11CB"/>
    <w:rsid w:val="002A3AC5"/>
    <w:rsid w:val="002A58F6"/>
    <w:rsid w:val="002B01B1"/>
    <w:rsid w:val="002B0268"/>
    <w:rsid w:val="002C5339"/>
    <w:rsid w:val="002C70BF"/>
    <w:rsid w:val="002E0F2A"/>
    <w:rsid w:val="002E217B"/>
    <w:rsid w:val="002E2FCA"/>
    <w:rsid w:val="002E44FA"/>
    <w:rsid w:val="002F6FEF"/>
    <w:rsid w:val="0030017A"/>
    <w:rsid w:val="0031112F"/>
    <w:rsid w:val="00312C47"/>
    <w:rsid w:val="003147D9"/>
    <w:rsid w:val="00321D8C"/>
    <w:rsid w:val="003253A4"/>
    <w:rsid w:val="00326144"/>
    <w:rsid w:val="0032772A"/>
    <w:rsid w:val="00330ECC"/>
    <w:rsid w:val="003344A0"/>
    <w:rsid w:val="0033473B"/>
    <w:rsid w:val="0033676A"/>
    <w:rsid w:val="00336E38"/>
    <w:rsid w:val="00337DC5"/>
    <w:rsid w:val="0035570D"/>
    <w:rsid w:val="003562B1"/>
    <w:rsid w:val="003604AC"/>
    <w:rsid w:val="00361390"/>
    <w:rsid w:val="003666FE"/>
    <w:rsid w:val="00370C01"/>
    <w:rsid w:val="003725B1"/>
    <w:rsid w:val="00377E5F"/>
    <w:rsid w:val="00383BA7"/>
    <w:rsid w:val="003858E8"/>
    <w:rsid w:val="00385E60"/>
    <w:rsid w:val="00387338"/>
    <w:rsid w:val="00392935"/>
    <w:rsid w:val="00393F8E"/>
    <w:rsid w:val="00394468"/>
    <w:rsid w:val="00394F02"/>
    <w:rsid w:val="003951F6"/>
    <w:rsid w:val="003A1442"/>
    <w:rsid w:val="003A3F76"/>
    <w:rsid w:val="003B0170"/>
    <w:rsid w:val="003B1482"/>
    <w:rsid w:val="003B721E"/>
    <w:rsid w:val="003C1969"/>
    <w:rsid w:val="003D5FC7"/>
    <w:rsid w:val="003E19C4"/>
    <w:rsid w:val="003E528D"/>
    <w:rsid w:val="003E5B49"/>
    <w:rsid w:val="003E5E53"/>
    <w:rsid w:val="003E7344"/>
    <w:rsid w:val="003F080E"/>
    <w:rsid w:val="003F1926"/>
    <w:rsid w:val="003F1F9C"/>
    <w:rsid w:val="003F58B2"/>
    <w:rsid w:val="003F66F4"/>
    <w:rsid w:val="00406EE8"/>
    <w:rsid w:val="004271D5"/>
    <w:rsid w:val="0043164D"/>
    <w:rsid w:val="004346F2"/>
    <w:rsid w:val="00441D22"/>
    <w:rsid w:val="004450DD"/>
    <w:rsid w:val="004510B4"/>
    <w:rsid w:val="00453630"/>
    <w:rsid w:val="00456911"/>
    <w:rsid w:val="0045776A"/>
    <w:rsid w:val="00460FB4"/>
    <w:rsid w:val="00461A31"/>
    <w:rsid w:val="00466701"/>
    <w:rsid w:val="00466AA2"/>
    <w:rsid w:val="00474AE7"/>
    <w:rsid w:val="00475C88"/>
    <w:rsid w:val="00476188"/>
    <w:rsid w:val="0048014B"/>
    <w:rsid w:val="004805C3"/>
    <w:rsid w:val="0049212C"/>
    <w:rsid w:val="00497279"/>
    <w:rsid w:val="004A5361"/>
    <w:rsid w:val="004B0892"/>
    <w:rsid w:val="004B12EC"/>
    <w:rsid w:val="004B3664"/>
    <w:rsid w:val="004B5D63"/>
    <w:rsid w:val="004B5F70"/>
    <w:rsid w:val="004B61DC"/>
    <w:rsid w:val="004C26C5"/>
    <w:rsid w:val="004C333B"/>
    <w:rsid w:val="004C5D7D"/>
    <w:rsid w:val="004C64FE"/>
    <w:rsid w:val="004D0E19"/>
    <w:rsid w:val="004D2E48"/>
    <w:rsid w:val="004E0D94"/>
    <w:rsid w:val="004E7827"/>
    <w:rsid w:val="004F3ACA"/>
    <w:rsid w:val="004F42E7"/>
    <w:rsid w:val="0050417D"/>
    <w:rsid w:val="00506E10"/>
    <w:rsid w:val="00511935"/>
    <w:rsid w:val="005151BB"/>
    <w:rsid w:val="005156D6"/>
    <w:rsid w:val="005279A0"/>
    <w:rsid w:val="00527B5F"/>
    <w:rsid w:val="00527CAF"/>
    <w:rsid w:val="00533C71"/>
    <w:rsid w:val="00536339"/>
    <w:rsid w:val="00541ADE"/>
    <w:rsid w:val="00543629"/>
    <w:rsid w:val="00550CC0"/>
    <w:rsid w:val="00552FE6"/>
    <w:rsid w:val="00556C58"/>
    <w:rsid w:val="0056330C"/>
    <w:rsid w:val="005673F2"/>
    <w:rsid w:val="00570993"/>
    <w:rsid w:val="00571AB5"/>
    <w:rsid w:val="005726AE"/>
    <w:rsid w:val="0057285D"/>
    <w:rsid w:val="00572D9F"/>
    <w:rsid w:val="00577BF1"/>
    <w:rsid w:val="00577C26"/>
    <w:rsid w:val="00583E7E"/>
    <w:rsid w:val="00590176"/>
    <w:rsid w:val="005914AD"/>
    <w:rsid w:val="005932D4"/>
    <w:rsid w:val="00593799"/>
    <w:rsid w:val="00596D6F"/>
    <w:rsid w:val="005A037D"/>
    <w:rsid w:val="005A1768"/>
    <w:rsid w:val="005A3A5F"/>
    <w:rsid w:val="005A4E94"/>
    <w:rsid w:val="005A68E9"/>
    <w:rsid w:val="005B0F95"/>
    <w:rsid w:val="005B160D"/>
    <w:rsid w:val="005B33E7"/>
    <w:rsid w:val="005B63F0"/>
    <w:rsid w:val="005C223C"/>
    <w:rsid w:val="005C6A55"/>
    <w:rsid w:val="005D2AB7"/>
    <w:rsid w:val="005D60E8"/>
    <w:rsid w:val="005E2BBF"/>
    <w:rsid w:val="005E3DF9"/>
    <w:rsid w:val="005E5327"/>
    <w:rsid w:val="005F1F8B"/>
    <w:rsid w:val="005F2E61"/>
    <w:rsid w:val="005F5D1A"/>
    <w:rsid w:val="0060104F"/>
    <w:rsid w:val="00601DDE"/>
    <w:rsid w:val="00604C3C"/>
    <w:rsid w:val="006066B1"/>
    <w:rsid w:val="006067E8"/>
    <w:rsid w:val="00607E3C"/>
    <w:rsid w:val="00617163"/>
    <w:rsid w:val="00621C57"/>
    <w:rsid w:val="00623550"/>
    <w:rsid w:val="00626450"/>
    <w:rsid w:val="00636969"/>
    <w:rsid w:val="00637150"/>
    <w:rsid w:val="00637D41"/>
    <w:rsid w:val="006436C3"/>
    <w:rsid w:val="00647BA2"/>
    <w:rsid w:val="00652C0C"/>
    <w:rsid w:val="00654A71"/>
    <w:rsid w:val="00654E23"/>
    <w:rsid w:val="00656FB3"/>
    <w:rsid w:val="00657925"/>
    <w:rsid w:val="00663FB9"/>
    <w:rsid w:val="00671A82"/>
    <w:rsid w:val="00676829"/>
    <w:rsid w:val="006927D1"/>
    <w:rsid w:val="00692A84"/>
    <w:rsid w:val="006A0DC6"/>
    <w:rsid w:val="006A4CB6"/>
    <w:rsid w:val="006A5AA6"/>
    <w:rsid w:val="006B20AE"/>
    <w:rsid w:val="006C5FAF"/>
    <w:rsid w:val="006D00E0"/>
    <w:rsid w:val="006D0E20"/>
    <w:rsid w:val="006D1986"/>
    <w:rsid w:val="006E474B"/>
    <w:rsid w:val="006E6153"/>
    <w:rsid w:val="006E71DB"/>
    <w:rsid w:val="006E7F06"/>
    <w:rsid w:val="006F2E3A"/>
    <w:rsid w:val="0070516C"/>
    <w:rsid w:val="007074A5"/>
    <w:rsid w:val="00707927"/>
    <w:rsid w:val="00707E78"/>
    <w:rsid w:val="00713EE8"/>
    <w:rsid w:val="0071405D"/>
    <w:rsid w:val="00714B41"/>
    <w:rsid w:val="00724E28"/>
    <w:rsid w:val="0073069B"/>
    <w:rsid w:val="007318FF"/>
    <w:rsid w:val="00731C4B"/>
    <w:rsid w:val="007354F8"/>
    <w:rsid w:val="0073611A"/>
    <w:rsid w:val="007372D1"/>
    <w:rsid w:val="007377C4"/>
    <w:rsid w:val="00741CA6"/>
    <w:rsid w:val="00742CE4"/>
    <w:rsid w:val="00746DA1"/>
    <w:rsid w:val="00750CEB"/>
    <w:rsid w:val="007546AE"/>
    <w:rsid w:val="00762550"/>
    <w:rsid w:val="0076293E"/>
    <w:rsid w:val="00763218"/>
    <w:rsid w:val="00763912"/>
    <w:rsid w:val="007679AE"/>
    <w:rsid w:val="00770410"/>
    <w:rsid w:val="007707D6"/>
    <w:rsid w:val="00773C1C"/>
    <w:rsid w:val="007814BC"/>
    <w:rsid w:val="00784305"/>
    <w:rsid w:val="007857CF"/>
    <w:rsid w:val="00794ADB"/>
    <w:rsid w:val="007A1F22"/>
    <w:rsid w:val="007B1593"/>
    <w:rsid w:val="007B3EA1"/>
    <w:rsid w:val="007B609D"/>
    <w:rsid w:val="007C1D76"/>
    <w:rsid w:val="007C6F10"/>
    <w:rsid w:val="007C7161"/>
    <w:rsid w:val="007D4530"/>
    <w:rsid w:val="007D5700"/>
    <w:rsid w:val="007D6E7F"/>
    <w:rsid w:val="007D7DEB"/>
    <w:rsid w:val="007E1D05"/>
    <w:rsid w:val="007E34BA"/>
    <w:rsid w:val="007F1564"/>
    <w:rsid w:val="007F183F"/>
    <w:rsid w:val="007F1916"/>
    <w:rsid w:val="008041EC"/>
    <w:rsid w:val="00804CF1"/>
    <w:rsid w:val="008074A4"/>
    <w:rsid w:val="00807977"/>
    <w:rsid w:val="008101D3"/>
    <w:rsid w:val="00811023"/>
    <w:rsid w:val="00815A1B"/>
    <w:rsid w:val="00821B11"/>
    <w:rsid w:val="00822E2C"/>
    <w:rsid w:val="00824992"/>
    <w:rsid w:val="00825F2A"/>
    <w:rsid w:val="00832E8F"/>
    <w:rsid w:val="00833D44"/>
    <w:rsid w:val="00834916"/>
    <w:rsid w:val="008378F2"/>
    <w:rsid w:val="00840FB5"/>
    <w:rsid w:val="00842ACF"/>
    <w:rsid w:val="008475D1"/>
    <w:rsid w:val="008509B8"/>
    <w:rsid w:val="00851E13"/>
    <w:rsid w:val="00852D42"/>
    <w:rsid w:val="00854DE0"/>
    <w:rsid w:val="0085671D"/>
    <w:rsid w:val="008700FE"/>
    <w:rsid w:val="00871B5C"/>
    <w:rsid w:val="00873035"/>
    <w:rsid w:val="00882E4F"/>
    <w:rsid w:val="0088502A"/>
    <w:rsid w:val="0088523E"/>
    <w:rsid w:val="008939B0"/>
    <w:rsid w:val="00895B30"/>
    <w:rsid w:val="008A397D"/>
    <w:rsid w:val="008A58FC"/>
    <w:rsid w:val="008A5969"/>
    <w:rsid w:val="008C0529"/>
    <w:rsid w:val="008C0A38"/>
    <w:rsid w:val="008C1E42"/>
    <w:rsid w:val="008C21F5"/>
    <w:rsid w:val="008C2D43"/>
    <w:rsid w:val="008C3CAC"/>
    <w:rsid w:val="008D4C9E"/>
    <w:rsid w:val="008E4F29"/>
    <w:rsid w:val="008E722B"/>
    <w:rsid w:val="008E7B72"/>
    <w:rsid w:val="00902399"/>
    <w:rsid w:val="00905629"/>
    <w:rsid w:val="00905A84"/>
    <w:rsid w:val="00912F29"/>
    <w:rsid w:val="00913299"/>
    <w:rsid w:val="00915E64"/>
    <w:rsid w:val="0091676A"/>
    <w:rsid w:val="00917DE1"/>
    <w:rsid w:val="0092383C"/>
    <w:rsid w:val="0092603A"/>
    <w:rsid w:val="0093036F"/>
    <w:rsid w:val="00937585"/>
    <w:rsid w:val="00940A0F"/>
    <w:rsid w:val="00940A60"/>
    <w:rsid w:val="0095319B"/>
    <w:rsid w:val="009568EB"/>
    <w:rsid w:val="00957CDF"/>
    <w:rsid w:val="00965BBD"/>
    <w:rsid w:val="00967812"/>
    <w:rsid w:val="00984C39"/>
    <w:rsid w:val="0098653F"/>
    <w:rsid w:val="009879DC"/>
    <w:rsid w:val="00990B20"/>
    <w:rsid w:val="00991816"/>
    <w:rsid w:val="009923E5"/>
    <w:rsid w:val="00993898"/>
    <w:rsid w:val="009A7F64"/>
    <w:rsid w:val="009B3F60"/>
    <w:rsid w:val="009B5ECB"/>
    <w:rsid w:val="009B6B00"/>
    <w:rsid w:val="009C1B05"/>
    <w:rsid w:val="009C3869"/>
    <w:rsid w:val="009C3E41"/>
    <w:rsid w:val="009C4A1C"/>
    <w:rsid w:val="009D1B97"/>
    <w:rsid w:val="009D7D11"/>
    <w:rsid w:val="009E00E0"/>
    <w:rsid w:val="009E0949"/>
    <w:rsid w:val="009E64C9"/>
    <w:rsid w:val="009E7760"/>
    <w:rsid w:val="009E7B66"/>
    <w:rsid w:val="009F7AEE"/>
    <w:rsid w:val="00A0331C"/>
    <w:rsid w:val="00A05037"/>
    <w:rsid w:val="00A07427"/>
    <w:rsid w:val="00A11ED3"/>
    <w:rsid w:val="00A123F3"/>
    <w:rsid w:val="00A13235"/>
    <w:rsid w:val="00A14173"/>
    <w:rsid w:val="00A34BC8"/>
    <w:rsid w:val="00A612F6"/>
    <w:rsid w:val="00A61C85"/>
    <w:rsid w:val="00A62BBD"/>
    <w:rsid w:val="00A6527F"/>
    <w:rsid w:val="00A65A31"/>
    <w:rsid w:val="00A711ED"/>
    <w:rsid w:val="00A716AA"/>
    <w:rsid w:val="00A71E73"/>
    <w:rsid w:val="00A76731"/>
    <w:rsid w:val="00A80162"/>
    <w:rsid w:val="00A805DD"/>
    <w:rsid w:val="00A809BB"/>
    <w:rsid w:val="00A820BA"/>
    <w:rsid w:val="00A8577B"/>
    <w:rsid w:val="00A96E76"/>
    <w:rsid w:val="00AA5F27"/>
    <w:rsid w:val="00AA7A0D"/>
    <w:rsid w:val="00AC5414"/>
    <w:rsid w:val="00AC565A"/>
    <w:rsid w:val="00AD0C6C"/>
    <w:rsid w:val="00AD2642"/>
    <w:rsid w:val="00AD79CD"/>
    <w:rsid w:val="00AF1A4D"/>
    <w:rsid w:val="00B05B8B"/>
    <w:rsid w:val="00B1796A"/>
    <w:rsid w:val="00B218A0"/>
    <w:rsid w:val="00B21A04"/>
    <w:rsid w:val="00B31B68"/>
    <w:rsid w:val="00B348FB"/>
    <w:rsid w:val="00B455A7"/>
    <w:rsid w:val="00B46D6C"/>
    <w:rsid w:val="00B46EB7"/>
    <w:rsid w:val="00B500A8"/>
    <w:rsid w:val="00B50191"/>
    <w:rsid w:val="00B5178A"/>
    <w:rsid w:val="00B52B7B"/>
    <w:rsid w:val="00B53F58"/>
    <w:rsid w:val="00B54766"/>
    <w:rsid w:val="00B565EA"/>
    <w:rsid w:val="00B621CB"/>
    <w:rsid w:val="00B64DB4"/>
    <w:rsid w:val="00B669B5"/>
    <w:rsid w:val="00B73BD2"/>
    <w:rsid w:val="00B74EB3"/>
    <w:rsid w:val="00B74FA6"/>
    <w:rsid w:val="00B77AAD"/>
    <w:rsid w:val="00B83426"/>
    <w:rsid w:val="00B83782"/>
    <w:rsid w:val="00B855CC"/>
    <w:rsid w:val="00B85622"/>
    <w:rsid w:val="00B86B13"/>
    <w:rsid w:val="00B95C82"/>
    <w:rsid w:val="00BB3214"/>
    <w:rsid w:val="00BB7340"/>
    <w:rsid w:val="00BC1109"/>
    <w:rsid w:val="00BC232E"/>
    <w:rsid w:val="00BC7893"/>
    <w:rsid w:val="00BD08B3"/>
    <w:rsid w:val="00BD3B34"/>
    <w:rsid w:val="00BD4F62"/>
    <w:rsid w:val="00BE5C23"/>
    <w:rsid w:val="00BE5D72"/>
    <w:rsid w:val="00BF27B4"/>
    <w:rsid w:val="00BF3AC6"/>
    <w:rsid w:val="00BF3DA5"/>
    <w:rsid w:val="00BF7CC8"/>
    <w:rsid w:val="00C0059E"/>
    <w:rsid w:val="00C0761E"/>
    <w:rsid w:val="00C11242"/>
    <w:rsid w:val="00C1450A"/>
    <w:rsid w:val="00C15C86"/>
    <w:rsid w:val="00C244EF"/>
    <w:rsid w:val="00C263BD"/>
    <w:rsid w:val="00C27EAF"/>
    <w:rsid w:val="00C30DBE"/>
    <w:rsid w:val="00C3221D"/>
    <w:rsid w:val="00C333C3"/>
    <w:rsid w:val="00C35C1B"/>
    <w:rsid w:val="00C4010C"/>
    <w:rsid w:val="00C41DF7"/>
    <w:rsid w:val="00C43AEE"/>
    <w:rsid w:val="00C52AE2"/>
    <w:rsid w:val="00C56D6C"/>
    <w:rsid w:val="00C57D1F"/>
    <w:rsid w:val="00C64F29"/>
    <w:rsid w:val="00C6566F"/>
    <w:rsid w:val="00C67277"/>
    <w:rsid w:val="00C71EBF"/>
    <w:rsid w:val="00C76EED"/>
    <w:rsid w:val="00C77A54"/>
    <w:rsid w:val="00C83273"/>
    <w:rsid w:val="00C844F6"/>
    <w:rsid w:val="00C87BE2"/>
    <w:rsid w:val="00C919C9"/>
    <w:rsid w:val="00C97A06"/>
    <w:rsid w:val="00CA57BD"/>
    <w:rsid w:val="00CB23ED"/>
    <w:rsid w:val="00CB2E73"/>
    <w:rsid w:val="00CB60C6"/>
    <w:rsid w:val="00CC0B92"/>
    <w:rsid w:val="00CC46E7"/>
    <w:rsid w:val="00CC6363"/>
    <w:rsid w:val="00CD1B81"/>
    <w:rsid w:val="00CD3CE8"/>
    <w:rsid w:val="00CE5940"/>
    <w:rsid w:val="00CE5E0B"/>
    <w:rsid w:val="00CE6626"/>
    <w:rsid w:val="00CE68E8"/>
    <w:rsid w:val="00CF694E"/>
    <w:rsid w:val="00CF7715"/>
    <w:rsid w:val="00CF7CDE"/>
    <w:rsid w:val="00D00E33"/>
    <w:rsid w:val="00D0749D"/>
    <w:rsid w:val="00D14490"/>
    <w:rsid w:val="00D201FF"/>
    <w:rsid w:val="00D217A6"/>
    <w:rsid w:val="00D219B4"/>
    <w:rsid w:val="00D33128"/>
    <w:rsid w:val="00D339D0"/>
    <w:rsid w:val="00D341D1"/>
    <w:rsid w:val="00D41BE8"/>
    <w:rsid w:val="00D43E3A"/>
    <w:rsid w:val="00D44556"/>
    <w:rsid w:val="00D50D3E"/>
    <w:rsid w:val="00D5149E"/>
    <w:rsid w:val="00D51F2B"/>
    <w:rsid w:val="00D543EA"/>
    <w:rsid w:val="00D55717"/>
    <w:rsid w:val="00D55DEB"/>
    <w:rsid w:val="00D5729A"/>
    <w:rsid w:val="00D61096"/>
    <w:rsid w:val="00D64CF6"/>
    <w:rsid w:val="00D668CE"/>
    <w:rsid w:val="00D67C32"/>
    <w:rsid w:val="00D718D9"/>
    <w:rsid w:val="00D77FB1"/>
    <w:rsid w:val="00D94083"/>
    <w:rsid w:val="00D97C85"/>
    <w:rsid w:val="00DA3D8C"/>
    <w:rsid w:val="00DA4952"/>
    <w:rsid w:val="00DA735C"/>
    <w:rsid w:val="00DB0690"/>
    <w:rsid w:val="00DB6AAC"/>
    <w:rsid w:val="00DC79AF"/>
    <w:rsid w:val="00DE1E03"/>
    <w:rsid w:val="00DE30B1"/>
    <w:rsid w:val="00DE41A3"/>
    <w:rsid w:val="00DF12CB"/>
    <w:rsid w:val="00DF4904"/>
    <w:rsid w:val="00DF7A3B"/>
    <w:rsid w:val="00E031BF"/>
    <w:rsid w:val="00E05B83"/>
    <w:rsid w:val="00E104C6"/>
    <w:rsid w:val="00E209BC"/>
    <w:rsid w:val="00E20EC6"/>
    <w:rsid w:val="00E26390"/>
    <w:rsid w:val="00E27271"/>
    <w:rsid w:val="00E54F3B"/>
    <w:rsid w:val="00E614A4"/>
    <w:rsid w:val="00E62FCD"/>
    <w:rsid w:val="00E63BE7"/>
    <w:rsid w:val="00E654C9"/>
    <w:rsid w:val="00E7179C"/>
    <w:rsid w:val="00E821E2"/>
    <w:rsid w:val="00E84004"/>
    <w:rsid w:val="00E8487E"/>
    <w:rsid w:val="00E8762C"/>
    <w:rsid w:val="00E941F1"/>
    <w:rsid w:val="00EA0923"/>
    <w:rsid w:val="00EA4C89"/>
    <w:rsid w:val="00EA51E8"/>
    <w:rsid w:val="00EB1C3C"/>
    <w:rsid w:val="00EB3B61"/>
    <w:rsid w:val="00EB3B9C"/>
    <w:rsid w:val="00EB6376"/>
    <w:rsid w:val="00EB6D42"/>
    <w:rsid w:val="00EC3134"/>
    <w:rsid w:val="00ED4A05"/>
    <w:rsid w:val="00ED5DC8"/>
    <w:rsid w:val="00ED6474"/>
    <w:rsid w:val="00ED69B6"/>
    <w:rsid w:val="00EF55BA"/>
    <w:rsid w:val="00EF5CF4"/>
    <w:rsid w:val="00EF6102"/>
    <w:rsid w:val="00EF7C27"/>
    <w:rsid w:val="00F02430"/>
    <w:rsid w:val="00F1224E"/>
    <w:rsid w:val="00F156EA"/>
    <w:rsid w:val="00F15AAA"/>
    <w:rsid w:val="00F2008E"/>
    <w:rsid w:val="00F215CD"/>
    <w:rsid w:val="00F27EEA"/>
    <w:rsid w:val="00F30B5D"/>
    <w:rsid w:val="00F31C76"/>
    <w:rsid w:val="00F35FA1"/>
    <w:rsid w:val="00F4233B"/>
    <w:rsid w:val="00F42DA9"/>
    <w:rsid w:val="00F4416E"/>
    <w:rsid w:val="00F5048B"/>
    <w:rsid w:val="00F57C02"/>
    <w:rsid w:val="00F77658"/>
    <w:rsid w:val="00F801D6"/>
    <w:rsid w:val="00F932A3"/>
    <w:rsid w:val="00F96F9A"/>
    <w:rsid w:val="00FA1BDB"/>
    <w:rsid w:val="00FA1EB2"/>
    <w:rsid w:val="00FA2B9B"/>
    <w:rsid w:val="00FA4441"/>
    <w:rsid w:val="00FA6CD7"/>
    <w:rsid w:val="00FB66BA"/>
    <w:rsid w:val="00FC5F9A"/>
    <w:rsid w:val="00FC66A2"/>
    <w:rsid w:val="00FD03AD"/>
    <w:rsid w:val="00FD4878"/>
    <w:rsid w:val="00FD746D"/>
    <w:rsid w:val="00FD75B8"/>
    <w:rsid w:val="00FF2BCF"/>
    <w:rsid w:val="00FF491C"/>
    <w:rsid w:val="4FBBC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1E41AD8B-7088-4C29-A371-C3CA6D2F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 w:type="character" w:styleId="CommentReference">
    <w:name w:val="annotation reference"/>
    <w:basedOn w:val="DefaultParagraphFont"/>
    <w:uiPriority w:val="99"/>
    <w:semiHidden/>
    <w:unhideWhenUsed/>
    <w:rsid w:val="00F215CD"/>
    <w:rPr>
      <w:sz w:val="16"/>
      <w:szCs w:val="16"/>
    </w:rPr>
  </w:style>
  <w:style w:type="paragraph" w:styleId="CommentText">
    <w:name w:val="annotation text"/>
    <w:basedOn w:val="Normal"/>
    <w:link w:val="CommentTextChar"/>
    <w:uiPriority w:val="99"/>
    <w:unhideWhenUsed/>
    <w:rsid w:val="00F215CD"/>
    <w:pPr>
      <w:spacing w:line="240" w:lineRule="auto"/>
    </w:pPr>
    <w:rPr>
      <w:sz w:val="20"/>
      <w:szCs w:val="20"/>
    </w:rPr>
  </w:style>
  <w:style w:type="character" w:customStyle="1" w:styleId="CommentTextChar">
    <w:name w:val="Comment Text Char"/>
    <w:basedOn w:val="DefaultParagraphFont"/>
    <w:link w:val="CommentText"/>
    <w:uiPriority w:val="99"/>
    <w:rsid w:val="00F215CD"/>
    <w:rPr>
      <w:sz w:val="20"/>
      <w:szCs w:val="20"/>
    </w:rPr>
  </w:style>
  <w:style w:type="paragraph" w:styleId="CommentSubject">
    <w:name w:val="annotation subject"/>
    <w:basedOn w:val="CommentText"/>
    <w:next w:val="CommentText"/>
    <w:link w:val="CommentSubjectChar"/>
    <w:uiPriority w:val="99"/>
    <w:semiHidden/>
    <w:unhideWhenUsed/>
    <w:rsid w:val="00F215CD"/>
    <w:rPr>
      <w:b/>
      <w:bCs/>
    </w:rPr>
  </w:style>
  <w:style w:type="character" w:customStyle="1" w:styleId="CommentSubjectChar">
    <w:name w:val="Comment Subject Char"/>
    <w:basedOn w:val="CommentTextChar"/>
    <w:link w:val="CommentSubject"/>
    <w:uiPriority w:val="99"/>
    <w:semiHidden/>
    <w:rsid w:val="00F215CD"/>
    <w:rPr>
      <w:b/>
      <w:bCs/>
      <w:sz w:val="20"/>
      <w:szCs w:val="20"/>
    </w:rPr>
  </w:style>
  <w:style w:type="character" w:styleId="UnresolvedMention">
    <w:name w:val="Unresolved Mention"/>
    <w:basedOn w:val="DefaultParagraphFont"/>
    <w:uiPriority w:val="99"/>
    <w:unhideWhenUsed/>
    <w:rsid w:val="00DE30B1"/>
    <w:rPr>
      <w:color w:val="605E5C"/>
      <w:shd w:val="clear" w:color="auto" w:fill="E1DFDD"/>
    </w:rPr>
  </w:style>
  <w:style w:type="character" w:styleId="Mention">
    <w:name w:val="Mention"/>
    <w:basedOn w:val="DefaultParagraphFont"/>
    <w:uiPriority w:val="99"/>
    <w:unhideWhenUsed/>
    <w:rsid w:val="00DE30B1"/>
    <w:rPr>
      <w:color w:val="2B579A"/>
      <w:shd w:val="clear" w:color="auto" w:fill="E1DFDD"/>
    </w:rPr>
  </w:style>
  <w:style w:type="paragraph" w:styleId="Revision">
    <w:name w:val="Revision"/>
    <w:hidden/>
    <w:uiPriority w:val="99"/>
    <w:semiHidden/>
    <w:rsid w:val="00637D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84B3D095290A47905F03A35FCA2F28" ma:contentTypeVersion="4" ma:contentTypeDescription="Een nieuw document maken." ma:contentTypeScope="" ma:versionID="24d8d4a4752fa055fcaddf8c890999b6">
  <xsd:schema xmlns:xsd="http://www.w3.org/2001/XMLSchema" xmlns:xs="http://www.w3.org/2001/XMLSchema" xmlns:p="http://schemas.microsoft.com/office/2006/metadata/properties" xmlns:ns2="4fa129be-08a5-4b55-9781-dd140828063d" targetNamespace="http://schemas.microsoft.com/office/2006/metadata/properties" ma:root="true" ma:fieldsID="b26af070d71437016dc7f34cd8023fef" ns2:_="">
    <xsd:import namespace="4fa129be-08a5-4b55-9781-dd140828063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a129be-08a5-4b55-9781-dd1408280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customXml/itemProps2.xml><?xml version="1.0" encoding="utf-8"?>
<ds:datastoreItem xmlns:ds="http://schemas.openxmlformats.org/officeDocument/2006/customXml" ds:itemID="{BC5E5E9C-465F-4940-A901-B67D3ACFCD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a129be-08a5-4b55-9781-dd14082806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FAA5B7-0D18-462C-8EA1-5826ACD44804}">
  <ds:schemaRefs>
    <ds:schemaRef ds:uri="http://schemas.microsoft.com/sharepoint/v3/contenttype/forms"/>
  </ds:schemaRefs>
</ds:datastoreItem>
</file>

<file path=customXml/itemProps4.xml><?xml version="1.0" encoding="utf-8"?>
<ds:datastoreItem xmlns:ds="http://schemas.openxmlformats.org/officeDocument/2006/customXml" ds:itemID="{AEAD679A-A655-4020-B0C8-51E637A9F2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5931</Words>
  <Characters>33808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Melody Shellman</cp:lastModifiedBy>
  <cp:revision>22</cp:revision>
  <dcterms:created xsi:type="dcterms:W3CDTF">2021-11-03T18:54:00Z</dcterms:created>
  <dcterms:modified xsi:type="dcterms:W3CDTF">2021-11-30T18:38:00Z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0x0101000684B3D095290A47905F03A35FCA2F28</vt:lpwstr>
  </property>
</Properties>
</file>